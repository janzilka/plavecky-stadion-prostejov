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40284" w14:textId="41BCEA30" w:rsidR="00273C27" w:rsidRDefault="00273C27" w:rsidP="00273C27">
      <w:pPr>
        <w:rPr>
          <w:lang w:val="cs-CZ"/>
        </w:rPr>
      </w:pPr>
      <w:r>
        <w:rPr>
          <w:lang w:val="cs-CZ"/>
        </w:rPr>
        <w:t>Dobrý den pane inženýre,</w:t>
      </w:r>
    </w:p>
    <w:p w14:paraId="63C716D1" w14:textId="30E7A54B" w:rsidR="00273C27" w:rsidRDefault="00273C27" w:rsidP="00273C27">
      <w:pPr>
        <w:rPr>
          <w:lang w:val="cs-CZ"/>
        </w:rPr>
      </w:pPr>
      <w:r>
        <w:rPr>
          <w:lang w:val="cs-CZ"/>
        </w:rPr>
        <w:t>v příloze Vám zasílám požadované údaje.</w:t>
      </w:r>
    </w:p>
    <w:p w14:paraId="0EDD712F" w14:textId="77777777" w:rsidR="005D5E1F" w:rsidRDefault="005D5E1F" w:rsidP="00273C27">
      <w:pPr>
        <w:rPr>
          <w:lang w:val="cs-CZ"/>
        </w:rPr>
      </w:pPr>
    </w:p>
    <w:p w14:paraId="604BCAE0" w14:textId="56B2D30F" w:rsidR="005D5E1F" w:rsidRDefault="005D5E1F" w:rsidP="005D5E1F">
      <w:pPr>
        <w:pStyle w:val="Heading1"/>
        <w:rPr>
          <w:lang w:val="cs-CZ"/>
        </w:rPr>
      </w:pPr>
      <w:r>
        <w:rPr>
          <w:lang w:val="cs-CZ"/>
        </w:rPr>
        <w:t>Plavecký oddíl, členská základna</w:t>
      </w:r>
    </w:p>
    <w:p w14:paraId="2557BE91" w14:textId="77777777" w:rsidR="005D5E1F" w:rsidRPr="005D5E1F" w:rsidRDefault="005D5E1F" w:rsidP="005D5E1F">
      <w:pPr>
        <w:rPr>
          <w:lang w:val="cs-CZ"/>
        </w:rPr>
      </w:pPr>
    </w:p>
    <w:p w14:paraId="354F32BF" w14:textId="77777777" w:rsidR="00B556BF" w:rsidRDefault="00273C27" w:rsidP="00FF6954">
      <w:pPr>
        <w:jc w:val="both"/>
        <w:rPr>
          <w:ins w:id="0" w:author="Zilka, Jan" w:date="2020-03-17T13:03:00Z"/>
          <w:lang w:val="cs-CZ"/>
        </w:rPr>
      </w:pPr>
      <w:r>
        <w:rPr>
          <w:lang w:val="cs-CZ"/>
        </w:rPr>
        <w:t xml:space="preserve">Plavecký oddíl má aktuálně 477 členů z toho </w:t>
      </w:r>
      <w:del w:id="1" w:author="Zilka, Jan" w:date="2020-03-17T10:19:00Z">
        <w:r w:rsidDel="000E405E">
          <w:rPr>
            <w:lang w:val="cs-CZ"/>
          </w:rPr>
          <w:delText>4</w:delText>
        </w:r>
        <w:r w:rsidR="000E405E" w:rsidDel="000E405E">
          <w:rPr>
            <w:lang w:val="cs-CZ"/>
          </w:rPr>
          <w:delText>40</w:delText>
        </w:r>
        <w:r w:rsidDel="000E405E">
          <w:rPr>
            <w:lang w:val="cs-CZ"/>
          </w:rPr>
          <w:delText xml:space="preserve"> </w:delText>
        </w:r>
      </w:del>
      <w:ins w:id="2" w:author="Zilka, Jan" w:date="2020-03-17T10:19:00Z">
        <w:r w:rsidR="000E405E">
          <w:rPr>
            <w:lang w:val="cs-CZ"/>
          </w:rPr>
          <w:t>46</w:t>
        </w:r>
      </w:ins>
      <w:ins w:id="3" w:author="Zilka, Jan" w:date="2020-03-17T13:02:00Z">
        <w:r w:rsidR="00B556BF">
          <w:rPr>
            <w:lang w:val="cs-CZ"/>
          </w:rPr>
          <w:t>4</w:t>
        </w:r>
      </w:ins>
      <w:ins w:id="4" w:author="Zilka, Jan" w:date="2020-03-17T10:19:00Z">
        <w:r w:rsidR="000E405E">
          <w:rPr>
            <w:lang w:val="cs-CZ"/>
          </w:rPr>
          <w:t xml:space="preserve"> </w:t>
        </w:r>
      </w:ins>
      <w:r>
        <w:rPr>
          <w:lang w:val="cs-CZ"/>
        </w:rPr>
        <w:t xml:space="preserve">aktivních v různých stupních přípravy. Závodní plavání </w:t>
      </w:r>
      <w:del w:id="5" w:author="Zilka, Jan" w:date="2020-03-17T13:02:00Z">
        <w:r w:rsidDel="00B556BF">
          <w:rPr>
            <w:lang w:val="cs-CZ"/>
          </w:rPr>
          <w:delText>85</w:delText>
        </w:r>
      </w:del>
      <w:ins w:id="6" w:author="Zilka, Jan" w:date="2020-03-17T13:03:00Z">
        <w:r w:rsidR="00B556BF">
          <w:rPr>
            <w:lang w:val="cs-CZ"/>
          </w:rPr>
          <w:t>87</w:t>
        </w:r>
      </w:ins>
      <w:r>
        <w:rPr>
          <w:lang w:val="cs-CZ"/>
        </w:rPr>
        <w:t xml:space="preserve"> členů (6x týdně), malá přípravka 137 členů (1x týdně) velká přípravka 123 členů (2xtýdně), kondiční plavání 108 členů (2x týdně), plavání dospělých 9 členů (2xtýdně). </w:t>
      </w:r>
    </w:p>
    <w:p w14:paraId="397733C5" w14:textId="51414755" w:rsidR="00273C27" w:rsidRDefault="00273C27" w:rsidP="00B556BF">
      <w:pPr>
        <w:rPr>
          <w:ins w:id="7" w:author="Zilka, Jan" w:date="2020-03-17T10:20:00Z"/>
          <w:lang w:val="cs-CZ"/>
        </w:rPr>
        <w:pPrChange w:id="8" w:author="Zilka, Jan" w:date="2020-03-17T13:03:00Z">
          <w:pPr>
            <w:jc w:val="both"/>
          </w:pPr>
        </w:pPrChange>
      </w:pPr>
      <w:r>
        <w:rPr>
          <w:lang w:val="cs-CZ"/>
        </w:rPr>
        <w:t xml:space="preserve">V minulém pololetí jsme měli přihlášených celkem 505 členů. </w:t>
      </w:r>
      <w:ins w:id="9" w:author="Zilka, Jan" w:date="2020-03-17T13:03:00Z">
        <w:r w:rsidR="00B556BF">
          <w:rPr>
            <w:lang w:val="cs-CZ"/>
          </w:rPr>
          <w:br/>
        </w:r>
      </w:ins>
      <w:r>
        <w:rPr>
          <w:lang w:val="cs-CZ"/>
        </w:rPr>
        <w:t xml:space="preserve">V roce 2018/2019 to bylo 502 členů </w:t>
      </w:r>
      <w:del w:id="10" w:author="Zilka, Jan" w:date="2020-03-17T13:03:00Z">
        <w:r w:rsidDel="00B556BF">
          <w:rPr>
            <w:lang w:val="cs-CZ"/>
          </w:rPr>
          <w:delText xml:space="preserve">a </w:delText>
        </w:r>
      </w:del>
      <w:ins w:id="11" w:author="Zilka, Jan" w:date="2020-03-17T13:03:00Z">
        <w:r w:rsidR="00B556BF">
          <w:rPr>
            <w:lang w:val="cs-CZ"/>
          </w:rPr>
          <w:br/>
        </w:r>
      </w:ins>
      <w:del w:id="12" w:author="Zilka, Jan" w:date="2020-03-17T13:04:00Z">
        <w:r w:rsidDel="00B556BF">
          <w:rPr>
            <w:lang w:val="cs-CZ"/>
          </w:rPr>
          <w:delText>v</w:delText>
        </w:r>
      </w:del>
      <w:ins w:id="13" w:author="Zilka, Jan" w:date="2020-03-17T13:04:00Z">
        <w:r w:rsidR="00B556BF">
          <w:rPr>
            <w:lang w:val="cs-CZ"/>
          </w:rPr>
          <w:t>V</w:t>
        </w:r>
      </w:ins>
      <w:r>
        <w:rPr>
          <w:lang w:val="cs-CZ"/>
        </w:rPr>
        <w:t xml:space="preserve"> roce 2018/2017 </w:t>
      </w:r>
      <w:r w:rsidR="00FF6954">
        <w:rPr>
          <w:lang w:val="cs-CZ"/>
        </w:rPr>
        <w:t>476 členů.</w:t>
      </w:r>
    </w:p>
    <w:tbl>
      <w:tblPr>
        <w:tblW w:w="10555" w:type="dxa"/>
        <w:tblLook w:val="04A0" w:firstRow="1" w:lastRow="0" w:firstColumn="1" w:lastColumn="0" w:noHBand="0" w:noVBand="1"/>
      </w:tblPr>
      <w:tblGrid>
        <w:gridCol w:w="1885"/>
        <w:gridCol w:w="498"/>
        <w:gridCol w:w="498"/>
        <w:gridCol w:w="498"/>
        <w:gridCol w:w="498"/>
        <w:gridCol w:w="498"/>
        <w:gridCol w:w="498"/>
        <w:gridCol w:w="1180"/>
        <w:gridCol w:w="1060"/>
        <w:gridCol w:w="1107"/>
        <w:gridCol w:w="1120"/>
        <w:gridCol w:w="1320"/>
        <w:tblGridChange w:id="14">
          <w:tblGrid>
            <w:gridCol w:w="1780"/>
            <w:gridCol w:w="105"/>
            <w:gridCol w:w="393"/>
            <w:gridCol w:w="498"/>
            <w:gridCol w:w="498"/>
            <w:gridCol w:w="498"/>
            <w:gridCol w:w="498"/>
            <w:gridCol w:w="498"/>
            <w:gridCol w:w="105"/>
            <w:gridCol w:w="1075"/>
            <w:gridCol w:w="105"/>
            <w:gridCol w:w="955"/>
            <w:gridCol w:w="1107"/>
            <w:gridCol w:w="105"/>
            <w:gridCol w:w="1015"/>
            <w:gridCol w:w="105"/>
            <w:gridCol w:w="1215"/>
            <w:gridCol w:w="105"/>
          </w:tblGrid>
        </w:tblGridChange>
      </w:tblGrid>
      <w:tr w:rsidR="008263A5" w:rsidRPr="008263A5" w14:paraId="3B7F9838" w14:textId="77777777" w:rsidTr="008263A5">
        <w:trPr>
          <w:trHeight w:val="885"/>
          <w:ins w:id="15" w:author="Zilka, Jan" w:date="2020-03-17T13:02:00Z"/>
        </w:trPr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75F3833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6" w:author="Zilka, Jan" w:date="2020-03-17T13:02:00Z"/>
                <w:rFonts w:ascii="Calibri" w:eastAsia="Times New Roman" w:hAnsi="Calibri" w:cs="Calibri"/>
                <w:color w:val="000000"/>
              </w:rPr>
            </w:pPr>
            <w:ins w:id="17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NÁZEV SKUPINY</w:t>
              </w:r>
            </w:ins>
          </w:p>
        </w:tc>
        <w:tc>
          <w:tcPr>
            <w:tcW w:w="28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AFBCBCD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8" w:author="Zilka, Jan" w:date="2020-03-17T13:02:00Z"/>
                <w:rFonts w:ascii="Calibri" w:eastAsia="Times New Roman" w:hAnsi="Calibri" w:cs="Calibri"/>
                <w:color w:val="000000"/>
              </w:rPr>
            </w:pPr>
            <w:proofErr w:type="spellStart"/>
            <w:ins w:id="19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úroveň</w:t>
              </w:r>
              <w:proofErr w:type="spellEnd"/>
            </w:ins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8C6580F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0" w:author="Zilka, Jan" w:date="2020-03-17T13:02:00Z"/>
                <w:rFonts w:ascii="Calibri" w:eastAsia="Times New Roman" w:hAnsi="Calibri" w:cs="Calibri"/>
                <w:color w:val="000000"/>
              </w:rPr>
            </w:pPr>
            <w:proofErr w:type="spellStart"/>
            <w:ins w:id="21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počet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členů</w:t>
              </w:r>
              <w:proofErr w:type="spellEnd"/>
            </w:ins>
          </w:p>
        </w:tc>
        <w:tc>
          <w:tcPr>
            <w:tcW w:w="2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C2CF018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2" w:author="Zilka, Jan" w:date="2020-03-17T13:02:00Z"/>
                <w:rFonts w:ascii="Calibri" w:eastAsia="Times New Roman" w:hAnsi="Calibri" w:cs="Calibri"/>
                <w:color w:val="000000"/>
              </w:rPr>
            </w:pPr>
            <w:proofErr w:type="spellStart"/>
            <w:ins w:id="23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tréninkové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jednotky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br/>
                <w:t xml:space="preserve"> za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týden</w:t>
              </w:r>
              <w:proofErr w:type="spellEnd"/>
            </w:ins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303AED9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4" w:author="Zilka, Jan" w:date="2020-03-17T13:02:00Z"/>
                <w:rFonts w:ascii="Calibri" w:eastAsia="Times New Roman" w:hAnsi="Calibri" w:cs="Calibri"/>
                <w:color w:val="000000"/>
              </w:rPr>
            </w:pPr>
            <w:proofErr w:type="spellStart"/>
            <w:ins w:id="25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trénink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>.</w:t>
              </w:r>
              <w:r w:rsidRPr="008263A5">
                <w:rPr>
                  <w:rFonts w:ascii="Calibri" w:eastAsia="Times New Roman" w:hAnsi="Calibri" w:cs="Calibri"/>
                  <w:color w:val="000000"/>
                </w:rPr>
                <w:br/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dní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v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týdnu</w:t>
              </w:r>
              <w:proofErr w:type="spellEnd"/>
            </w:ins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F578469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6" w:author="Zilka, Jan" w:date="2020-03-17T13:02:00Z"/>
                <w:rFonts w:ascii="Calibri" w:eastAsia="Times New Roman" w:hAnsi="Calibri" w:cs="Calibri"/>
                <w:color w:val="000000"/>
              </w:rPr>
            </w:pPr>
            <w:proofErr w:type="spellStart"/>
            <w:ins w:id="27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čas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ve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vodě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r w:rsidRPr="008263A5">
                <w:rPr>
                  <w:rFonts w:ascii="Calibri" w:eastAsia="Times New Roman" w:hAnsi="Calibri" w:cs="Calibri"/>
                  <w:color w:val="000000"/>
                </w:rPr>
                <w:br/>
                <w:t xml:space="preserve">za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týden</w:t>
              </w:r>
              <w:proofErr w:type="spellEnd"/>
            </w:ins>
          </w:p>
        </w:tc>
      </w:tr>
      <w:tr w:rsidR="008263A5" w:rsidRPr="008263A5" w14:paraId="60061731" w14:textId="77777777" w:rsidTr="008263A5">
        <w:tblPrEx>
          <w:tblW w:w="10555" w:type="dxa"/>
          <w:tblPrExChange w:id="28" w:author="Zilka, Jan" w:date="2020-03-17T13:02:00Z">
            <w:tblPrEx>
              <w:tblW w:w="9460" w:type="dxa"/>
            </w:tblPrEx>
          </w:tblPrExChange>
        </w:tblPrEx>
        <w:trPr>
          <w:trHeight w:val="1230"/>
          <w:ins w:id="29" w:author="Zilka, Jan" w:date="2020-03-17T13:02:00Z"/>
          <w:trPrChange w:id="30" w:author="Zilka, Jan" w:date="2020-03-17T13:02:00Z">
            <w:trPr>
              <w:gridAfter w:val="0"/>
              <w:trHeight w:val="1230"/>
            </w:trPr>
          </w:trPrChange>
        </w:trPr>
        <w:tc>
          <w:tcPr>
            <w:tcW w:w="1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1" w:author="Zilka, Jan" w:date="2020-03-17T13:02:00Z">
              <w:tcPr>
                <w:tcW w:w="1780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8FF81A6" w14:textId="77777777" w:rsidR="008263A5" w:rsidRPr="008263A5" w:rsidRDefault="008263A5" w:rsidP="008263A5">
            <w:pPr>
              <w:spacing w:after="0" w:line="240" w:lineRule="auto"/>
              <w:rPr>
                <w:ins w:id="32" w:author="Zilka, Jan" w:date="2020-03-17T13:02:00Z"/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textDirection w:val="btLr"/>
            <w:vAlign w:val="center"/>
            <w:hideMark/>
            <w:tcPrChange w:id="33" w:author="Zilka, Jan" w:date="2020-03-17T13:02:00Z">
              <w:tcPr>
                <w:tcW w:w="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textDirection w:val="btLr"/>
                <w:vAlign w:val="center"/>
                <w:hideMark/>
              </w:tcPr>
            </w:tcPrChange>
          </w:tcPr>
          <w:p w14:paraId="6D1D86F5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4" w:author="Zilka, Jan" w:date="2020-03-17T13:02:00Z"/>
                <w:rFonts w:ascii="Calibri" w:eastAsia="Times New Roman" w:hAnsi="Calibri" w:cs="Calibri"/>
                <w:color w:val="000000"/>
              </w:rPr>
              <w:pPrChange w:id="35" w:author="Zilka, Jan" w:date="2020-03-17T13:02:00Z">
                <w:pPr>
                  <w:spacing w:after="0" w:line="240" w:lineRule="auto"/>
                  <w:jc w:val="right"/>
                </w:pPr>
              </w:pPrChange>
            </w:pPr>
            <w:proofErr w:type="spellStart"/>
            <w:ins w:id="36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neplavci</w:t>
              </w:r>
              <w:proofErr w:type="spellEnd"/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textDirection w:val="btLr"/>
            <w:vAlign w:val="center"/>
            <w:hideMark/>
            <w:tcPrChange w:id="37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textDirection w:val="btLr"/>
                <w:vAlign w:val="center"/>
                <w:hideMark/>
              </w:tcPr>
            </w:tcPrChange>
          </w:tcPr>
          <w:p w14:paraId="20CF540D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8" w:author="Zilka, Jan" w:date="2020-03-17T13:02:00Z"/>
                <w:rFonts w:ascii="Calibri" w:eastAsia="Times New Roman" w:hAnsi="Calibri" w:cs="Calibri"/>
                <w:color w:val="000000"/>
              </w:rPr>
              <w:pPrChange w:id="39" w:author="Zilka, Jan" w:date="2020-03-17T13:02:00Z">
                <w:pPr>
                  <w:spacing w:after="0" w:line="240" w:lineRule="auto"/>
                  <w:jc w:val="right"/>
                </w:pPr>
              </w:pPrChange>
            </w:pPr>
            <w:proofErr w:type="spellStart"/>
            <w:ins w:id="40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začátečníci</w:t>
              </w:r>
              <w:proofErr w:type="spellEnd"/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textDirection w:val="btLr"/>
            <w:vAlign w:val="center"/>
            <w:hideMark/>
            <w:tcPrChange w:id="41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textDirection w:val="btLr"/>
                <w:vAlign w:val="center"/>
                <w:hideMark/>
              </w:tcPr>
            </w:tcPrChange>
          </w:tcPr>
          <w:p w14:paraId="4CD831B1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42" w:author="Zilka, Jan" w:date="2020-03-17T13:02:00Z"/>
                <w:rFonts w:ascii="Calibri" w:eastAsia="Times New Roman" w:hAnsi="Calibri" w:cs="Calibri"/>
                <w:color w:val="000000"/>
              </w:rPr>
              <w:pPrChange w:id="43" w:author="Zilka, Jan" w:date="2020-03-17T13:02:00Z">
                <w:pPr>
                  <w:spacing w:after="0" w:line="240" w:lineRule="auto"/>
                  <w:jc w:val="right"/>
                </w:pPr>
              </w:pPrChange>
            </w:pPr>
            <w:proofErr w:type="spellStart"/>
            <w:ins w:id="44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rekreační</w:t>
              </w:r>
              <w:proofErr w:type="spellEnd"/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textDirection w:val="btLr"/>
            <w:vAlign w:val="center"/>
            <w:hideMark/>
            <w:tcPrChange w:id="45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textDirection w:val="btLr"/>
                <w:vAlign w:val="center"/>
                <w:hideMark/>
              </w:tcPr>
            </w:tcPrChange>
          </w:tcPr>
          <w:p w14:paraId="1CF72B45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46" w:author="Zilka, Jan" w:date="2020-03-17T13:02:00Z"/>
                <w:rFonts w:ascii="Calibri" w:eastAsia="Times New Roman" w:hAnsi="Calibri" w:cs="Calibri"/>
                <w:color w:val="000000"/>
              </w:rPr>
              <w:pPrChange w:id="47" w:author="Zilka, Jan" w:date="2020-03-17T13:02:00Z">
                <w:pPr>
                  <w:spacing w:after="0" w:line="240" w:lineRule="auto"/>
                  <w:jc w:val="right"/>
                </w:pPr>
              </w:pPrChange>
            </w:pPr>
            <w:proofErr w:type="spellStart"/>
            <w:ins w:id="48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pokročilí</w:t>
              </w:r>
              <w:proofErr w:type="spellEnd"/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textDirection w:val="btLr"/>
            <w:vAlign w:val="center"/>
            <w:hideMark/>
            <w:tcPrChange w:id="49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textDirection w:val="btLr"/>
                <w:vAlign w:val="center"/>
                <w:hideMark/>
              </w:tcPr>
            </w:tcPrChange>
          </w:tcPr>
          <w:p w14:paraId="5143B2FB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50" w:author="Zilka, Jan" w:date="2020-03-17T13:02:00Z"/>
                <w:rFonts w:ascii="Calibri" w:eastAsia="Times New Roman" w:hAnsi="Calibri" w:cs="Calibri"/>
                <w:color w:val="000000"/>
              </w:rPr>
              <w:pPrChange w:id="51" w:author="Zilka, Jan" w:date="2020-03-17T13:02:00Z">
                <w:pPr>
                  <w:spacing w:after="0" w:line="240" w:lineRule="auto"/>
                  <w:jc w:val="right"/>
                </w:pPr>
              </w:pPrChange>
            </w:pPr>
            <w:proofErr w:type="spellStart"/>
            <w:ins w:id="52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výkonnostní</w:t>
              </w:r>
              <w:proofErr w:type="spellEnd"/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textDirection w:val="btLr"/>
            <w:vAlign w:val="center"/>
            <w:hideMark/>
            <w:tcPrChange w:id="53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textDirection w:val="btLr"/>
                <w:vAlign w:val="center"/>
                <w:hideMark/>
              </w:tcPr>
            </w:tcPrChange>
          </w:tcPr>
          <w:p w14:paraId="2D363AE0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54" w:author="Zilka, Jan" w:date="2020-03-17T13:02:00Z"/>
                <w:rFonts w:ascii="Calibri" w:eastAsia="Times New Roman" w:hAnsi="Calibri" w:cs="Calibri"/>
                <w:color w:val="000000"/>
              </w:rPr>
              <w:pPrChange w:id="55" w:author="Zilka, Jan" w:date="2020-03-17T13:02:00Z">
                <w:pPr>
                  <w:spacing w:after="0" w:line="240" w:lineRule="auto"/>
                  <w:jc w:val="right"/>
                </w:pPr>
              </w:pPrChange>
            </w:pPr>
            <w:proofErr w:type="spellStart"/>
            <w:ins w:id="56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vrcholová</w:t>
              </w:r>
              <w:proofErr w:type="spellEnd"/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  <w:tcPrChange w:id="57" w:author="Zilka, Jan" w:date="2020-03-17T13:02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vAlign w:val="center"/>
                <w:hideMark/>
              </w:tcPr>
            </w:tcPrChange>
          </w:tcPr>
          <w:p w14:paraId="147D683D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58" w:author="Zilka, Jan" w:date="2020-03-17T13:02:00Z"/>
                <w:rFonts w:ascii="Calibri" w:eastAsia="Times New Roman" w:hAnsi="Calibri" w:cs="Calibri"/>
                <w:color w:val="000000"/>
              </w:rPr>
            </w:pPr>
            <w:ins w:id="59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[-]</w:t>
              </w:r>
            </w:ins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  <w:tcPrChange w:id="60" w:author="Zilka, Jan" w:date="2020-03-17T13:02:00Z">
              <w:tcPr>
                <w:tcW w:w="10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vAlign w:val="center"/>
                <w:hideMark/>
              </w:tcPr>
            </w:tcPrChange>
          </w:tcPr>
          <w:p w14:paraId="2A149CDD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61" w:author="Zilka, Jan" w:date="2020-03-17T13:02:00Z"/>
                <w:rFonts w:ascii="Calibri" w:eastAsia="Times New Roman" w:hAnsi="Calibri" w:cs="Calibri"/>
                <w:color w:val="000000"/>
              </w:rPr>
            </w:pPr>
            <w:proofErr w:type="spellStart"/>
            <w:ins w:id="62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počet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jednotek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br/>
                <w:t>[-]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  <w:tcPrChange w:id="63" w:author="Zilka, Jan" w:date="2020-03-17T13:02:00Z"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vAlign w:val="center"/>
                <w:hideMark/>
              </w:tcPr>
            </w:tcPrChange>
          </w:tcPr>
          <w:p w14:paraId="73D2A6AB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64" w:author="Zilka, Jan" w:date="2020-03-17T13:02:00Z"/>
                <w:rFonts w:ascii="Calibri" w:eastAsia="Times New Roman" w:hAnsi="Calibri" w:cs="Calibri"/>
                <w:color w:val="000000"/>
              </w:rPr>
            </w:pPr>
            <w:proofErr w:type="spellStart"/>
            <w:ins w:id="65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průměrná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délka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jednotky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br/>
                <w:t>[h]</w:t>
              </w:r>
            </w:ins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  <w:tcPrChange w:id="66" w:author="Zilka, Jan" w:date="2020-03-17T13:02:00Z">
              <w:tcPr>
                <w:tcW w:w="11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vAlign w:val="center"/>
                <w:hideMark/>
              </w:tcPr>
            </w:tcPrChange>
          </w:tcPr>
          <w:p w14:paraId="7350ECE6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67" w:author="Zilka, Jan" w:date="2020-03-17T13:02:00Z"/>
                <w:rFonts w:ascii="Calibri" w:eastAsia="Times New Roman" w:hAnsi="Calibri" w:cs="Calibri"/>
                <w:color w:val="000000"/>
              </w:rPr>
            </w:pPr>
            <w:ins w:id="68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[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dny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>]</w:t>
              </w:r>
            </w:ins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  <w:tcPrChange w:id="69" w:author="Zilka, Jan" w:date="2020-03-17T13:02:00Z">
              <w:tcPr>
                <w:tcW w:w="1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vAlign w:val="center"/>
                <w:hideMark/>
              </w:tcPr>
            </w:tcPrChange>
          </w:tcPr>
          <w:p w14:paraId="029D1A49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70" w:author="Zilka, Jan" w:date="2020-03-17T13:02:00Z"/>
                <w:rFonts w:ascii="Calibri" w:eastAsia="Times New Roman" w:hAnsi="Calibri" w:cs="Calibri"/>
                <w:color w:val="000000"/>
              </w:rPr>
            </w:pPr>
            <w:ins w:id="71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[h]</w:t>
              </w:r>
            </w:ins>
          </w:p>
        </w:tc>
      </w:tr>
      <w:tr w:rsidR="008263A5" w:rsidRPr="008263A5" w14:paraId="37B9319B" w14:textId="77777777" w:rsidTr="008263A5">
        <w:tblPrEx>
          <w:tblW w:w="10555" w:type="dxa"/>
          <w:tblPrExChange w:id="72" w:author="Zilka, Jan" w:date="2020-03-17T13:02:00Z">
            <w:tblPrEx>
              <w:tblW w:w="9460" w:type="dxa"/>
            </w:tblPrEx>
          </w:tblPrExChange>
        </w:tblPrEx>
        <w:trPr>
          <w:trHeight w:val="300"/>
          <w:ins w:id="73" w:author="Zilka, Jan" w:date="2020-03-17T13:02:00Z"/>
          <w:trPrChange w:id="74" w:author="Zilka, Jan" w:date="2020-03-17T13:02:00Z">
            <w:trPr>
              <w:gridAfter w:val="0"/>
              <w:trHeight w:val="300"/>
            </w:trPr>
          </w:trPrChange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  <w:tcPrChange w:id="75" w:author="Zilka, Jan" w:date="2020-03-17T13:02:00Z">
              <w:tcPr>
                <w:tcW w:w="17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</w:tcPrChange>
          </w:tcPr>
          <w:p w14:paraId="64B4A73D" w14:textId="77777777" w:rsidR="008263A5" w:rsidRPr="008263A5" w:rsidRDefault="008263A5" w:rsidP="008263A5">
            <w:pPr>
              <w:spacing w:after="0" w:line="240" w:lineRule="auto"/>
              <w:rPr>
                <w:ins w:id="76" w:author="Zilka, Jan" w:date="2020-03-17T13:02:00Z"/>
                <w:rFonts w:ascii="Calibri" w:eastAsia="Times New Roman" w:hAnsi="Calibri" w:cs="Calibri"/>
                <w:color w:val="000000"/>
              </w:rPr>
            </w:pPr>
            <w:proofErr w:type="spellStart"/>
            <w:ins w:id="77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závodní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plavání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A</w:t>
              </w:r>
            </w:ins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8" w:author="Zilka, Jan" w:date="2020-03-17T13:02:00Z">
              <w:tcPr>
                <w:tcW w:w="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180CA59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79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80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1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4DF5D1F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82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83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4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8044F38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85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86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7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85FFE4B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88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89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0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5AB731D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91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92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3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D6C00A4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94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95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6" w:author="Zilka, Jan" w:date="2020-03-17T13:02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617D01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97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98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25</w:t>
              </w:r>
            </w:ins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9" w:author="Zilka, Jan" w:date="2020-03-17T13:02:00Z">
              <w:tcPr>
                <w:tcW w:w="10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0558A5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00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01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10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2" w:author="Zilka, Jan" w:date="2020-03-17T13:02:00Z"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267E25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03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04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1.4</w:t>
              </w:r>
            </w:ins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5" w:author="Zilka, Jan" w:date="2020-03-17T13:02:00Z">
              <w:tcPr>
                <w:tcW w:w="11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C220DE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06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07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6</w:t>
              </w:r>
            </w:ins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8" w:author="Zilka, Jan" w:date="2020-03-17T13:02:00Z">
              <w:tcPr>
                <w:tcW w:w="1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373ACCD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09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10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14</w:t>
              </w:r>
            </w:ins>
          </w:p>
        </w:tc>
      </w:tr>
      <w:tr w:rsidR="008263A5" w:rsidRPr="008263A5" w14:paraId="6CDA968B" w14:textId="77777777" w:rsidTr="008263A5">
        <w:tblPrEx>
          <w:tblW w:w="10555" w:type="dxa"/>
          <w:tblPrExChange w:id="111" w:author="Zilka, Jan" w:date="2020-03-17T13:02:00Z">
            <w:tblPrEx>
              <w:tblW w:w="9460" w:type="dxa"/>
            </w:tblPrEx>
          </w:tblPrExChange>
        </w:tblPrEx>
        <w:trPr>
          <w:trHeight w:val="300"/>
          <w:ins w:id="112" w:author="Zilka, Jan" w:date="2020-03-17T13:02:00Z"/>
          <w:trPrChange w:id="113" w:author="Zilka, Jan" w:date="2020-03-17T13:02:00Z">
            <w:trPr>
              <w:gridAfter w:val="0"/>
              <w:trHeight w:val="300"/>
            </w:trPr>
          </w:trPrChange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  <w:tcPrChange w:id="114" w:author="Zilka, Jan" w:date="2020-03-17T13:02:00Z">
              <w:tcPr>
                <w:tcW w:w="17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</w:tcPrChange>
          </w:tcPr>
          <w:p w14:paraId="56B0C7F8" w14:textId="77777777" w:rsidR="008263A5" w:rsidRPr="008263A5" w:rsidRDefault="008263A5" w:rsidP="008263A5">
            <w:pPr>
              <w:spacing w:after="0" w:line="240" w:lineRule="auto"/>
              <w:rPr>
                <w:ins w:id="115" w:author="Zilka, Jan" w:date="2020-03-17T13:02:00Z"/>
                <w:rFonts w:ascii="Calibri" w:eastAsia="Times New Roman" w:hAnsi="Calibri" w:cs="Calibri"/>
                <w:color w:val="000000"/>
              </w:rPr>
            </w:pPr>
            <w:proofErr w:type="spellStart"/>
            <w:ins w:id="116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závodní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plavání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B</w:t>
              </w:r>
            </w:ins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7" w:author="Zilka, Jan" w:date="2020-03-17T13:02:00Z">
              <w:tcPr>
                <w:tcW w:w="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6F46BEE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18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19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0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9DD6672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21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22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3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DB00D37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24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25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6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5F7BCBE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27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28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9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C107C9F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30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31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2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F89B110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33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34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5" w:author="Zilka, Jan" w:date="2020-03-17T13:02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5A695D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36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37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23</w:t>
              </w:r>
            </w:ins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8" w:author="Zilka, Jan" w:date="2020-03-17T13:02:00Z">
              <w:tcPr>
                <w:tcW w:w="10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88D141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39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40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6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1" w:author="Zilka, Jan" w:date="2020-03-17T13:02:00Z"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D0747D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42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43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1.67</w:t>
              </w:r>
            </w:ins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4" w:author="Zilka, Jan" w:date="2020-03-17T13:02:00Z">
              <w:tcPr>
                <w:tcW w:w="11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11E35C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45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46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6</w:t>
              </w:r>
            </w:ins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7" w:author="Zilka, Jan" w:date="2020-03-17T13:02:00Z">
              <w:tcPr>
                <w:tcW w:w="1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4C1550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48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49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10</w:t>
              </w:r>
            </w:ins>
          </w:p>
        </w:tc>
      </w:tr>
      <w:tr w:rsidR="008263A5" w:rsidRPr="008263A5" w14:paraId="5F72A04C" w14:textId="77777777" w:rsidTr="008263A5">
        <w:tblPrEx>
          <w:tblW w:w="10555" w:type="dxa"/>
          <w:tblPrExChange w:id="150" w:author="Zilka, Jan" w:date="2020-03-17T13:02:00Z">
            <w:tblPrEx>
              <w:tblW w:w="9460" w:type="dxa"/>
            </w:tblPrEx>
          </w:tblPrExChange>
        </w:tblPrEx>
        <w:trPr>
          <w:trHeight w:val="300"/>
          <w:ins w:id="151" w:author="Zilka, Jan" w:date="2020-03-17T13:02:00Z"/>
          <w:trPrChange w:id="152" w:author="Zilka, Jan" w:date="2020-03-17T13:02:00Z">
            <w:trPr>
              <w:gridAfter w:val="0"/>
              <w:trHeight w:val="300"/>
            </w:trPr>
          </w:trPrChange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  <w:tcPrChange w:id="153" w:author="Zilka, Jan" w:date="2020-03-17T13:02:00Z">
              <w:tcPr>
                <w:tcW w:w="17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</w:tcPrChange>
          </w:tcPr>
          <w:p w14:paraId="18CE55B3" w14:textId="77777777" w:rsidR="008263A5" w:rsidRPr="008263A5" w:rsidRDefault="008263A5" w:rsidP="008263A5">
            <w:pPr>
              <w:spacing w:after="0" w:line="240" w:lineRule="auto"/>
              <w:rPr>
                <w:ins w:id="154" w:author="Zilka, Jan" w:date="2020-03-17T13:02:00Z"/>
                <w:rFonts w:ascii="Calibri" w:eastAsia="Times New Roman" w:hAnsi="Calibri" w:cs="Calibri"/>
                <w:color w:val="000000"/>
              </w:rPr>
            </w:pPr>
            <w:proofErr w:type="spellStart"/>
            <w:ins w:id="155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závodní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plavání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C</w:t>
              </w:r>
            </w:ins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6" w:author="Zilka, Jan" w:date="2020-03-17T13:02:00Z">
              <w:tcPr>
                <w:tcW w:w="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EBA699A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57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58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9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0720DEB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60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61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2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28CA31A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63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64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5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859CECC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66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67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8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85F4459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69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70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1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9CDEBD0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72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73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4" w:author="Zilka, Jan" w:date="2020-03-17T13:02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DC7077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75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76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16</w:t>
              </w:r>
            </w:ins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7" w:author="Zilka, Jan" w:date="2020-03-17T13:02:00Z">
              <w:tcPr>
                <w:tcW w:w="10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D36044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78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79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6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0" w:author="Zilka, Jan" w:date="2020-03-17T13:02:00Z"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210524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81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82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1.17</w:t>
              </w:r>
            </w:ins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3" w:author="Zilka, Jan" w:date="2020-03-17T13:02:00Z">
              <w:tcPr>
                <w:tcW w:w="11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CF1A42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84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85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6</w:t>
              </w:r>
            </w:ins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6" w:author="Zilka, Jan" w:date="2020-03-17T13:02:00Z">
              <w:tcPr>
                <w:tcW w:w="1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2F2A32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87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88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7</w:t>
              </w:r>
            </w:ins>
          </w:p>
        </w:tc>
      </w:tr>
      <w:tr w:rsidR="008263A5" w:rsidRPr="008263A5" w14:paraId="650BE106" w14:textId="77777777" w:rsidTr="008263A5">
        <w:tblPrEx>
          <w:tblW w:w="10555" w:type="dxa"/>
          <w:tblPrExChange w:id="189" w:author="Zilka, Jan" w:date="2020-03-17T13:02:00Z">
            <w:tblPrEx>
              <w:tblW w:w="9460" w:type="dxa"/>
            </w:tblPrEx>
          </w:tblPrExChange>
        </w:tblPrEx>
        <w:trPr>
          <w:trHeight w:val="300"/>
          <w:ins w:id="190" w:author="Zilka, Jan" w:date="2020-03-17T13:02:00Z"/>
          <w:trPrChange w:id="191" w:author="Zilka, Jan" w:date="2020-03-17T13:02:00Z">
            <w:trPr>
              <w:gridAfter w:val="0"/>
              <w:trHeight w:val="300"/>
            </w:trPr>
          </w:trPrChange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  <w:tcPrChange w:id="192" w:author="Zilka, Jan" w:date="2020-03-17T13:02:00Z">
              <w:tcPr>
                <w:tcW w:w="17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</w:tcPrChange>
          </w:tcPr>
          <w:p w14:paraId="4B7C5F2C" w14:textId="77777777" w:rsidR="008263A5" w:rsidRPr="008263A5" w:rsidRDefault="008263A5" w:rsidP="008263A5">
            <w:pPr>
              <w:spacing w:after="0" w:line="240" w:lineRule="auto"/>
              <w:rPr>
                <w:ins w:id="193" w:author="Zilka, Jan" w:date="2020-03-17T13:02:00Z"/>
                <w:rFonts w:ascii="Calibri" w:eastAsia="Times New Roman" w:hAnsi="Calibri" w:cs="Calibri"/>
                <w:color w:val="000000"/>
              </w:rPr>
            </w:pPr>
            <w:proofErr w:type="spellStart"/>
            <w:ins w:id="194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závodní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plavání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D</w:t>
              </w:r>
            </w:ins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5" w:author="Zilka, Jan" w:date="2020-03-17T13:02:00Z">
              <w:tcPr>
                <w:tcW w:w="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D5BF379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96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197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8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B9856A7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199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00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01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E411B83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02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03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04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2C93813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05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06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07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C78EF51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08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09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10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681DC07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11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12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3" w:author="Zilka, Jan" w:date="2020-03-17T13:02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E2DE12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14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15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23</w:t>
              </w:r>
            </w:ins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6" w:author="Zilka, Jan" w:date="2020-03-17T13:02:00Z">
              <w:tcPr>
                <w:tcW w:w="10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6E3719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17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18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6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9" w:author="Zilka, Jan" w:date="2020-03-17T13:02:00Z"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449CC3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20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21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</w:t>
              </w:r>
            </w:ins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2" w:author="Zilka, Jan" w:date="2020-03-17T13:02:00Z">
              <w:tcPr>
                <w:tcW w:w="11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3EC739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23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24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6</w:t>
              </w:r>
            </w:ins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5" w:author="Zilka, Jan" w:date="2020-03-17T13:02:00Z">
              <w:tcPr>
                <w:tcW w:w="1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6D9C25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26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27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6</w:t>
              </w:r>
            </w:ins>
          </w:p>
        </w:tc>
      </w:tr>
      <w:tr w:rsidR="008263A5" w:rsidRPr="008263A5" w14:paraId="2DF2EBB6" w14:textId="77777777" w:rsidTr="008263A5">
        <w:tblPrEx>
          <w:tblW w:w="10555" w:type="dxa"/>
          <w:tblPrExChange w:id="228" w:author="Zilka, Jan" w:date="2020-03-17T13:02:00Z">
            <w:tblPrEx>
              <w:tblW w:w="9460" w:type="dxa"/>
            </w:tblPrEx>
          </w:tblPrExChange>
        </w:tblPrEx>
        <w:trPr>
          <w:trHeight w:val="300"/>
          <w:ins w:id="229" w:author="Zilka, Jan" w:date="2020-03-17T13:02:00Z"/>
          <w:trPrChange w:id="230" w:author="Zilka, Jan" w:date="2020-03-17T13:02:00Z">
            <w:trPr>
              <w:gridAfter w:val="0"/>
              <w:trHeight w:val="300"/>
            </w:trPr>
          </w:trPrChange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  <w:tcPrChange w:id="231" w:author="Zilka, Jan" w:date="2020-03-17T13:02:00Z">
              <w:tcPr>
                <w:tcW w:w="17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</w:tcPrChange>
          </w:tcPr>
          <w:p w14:paraId="13C49C1E" w14:textId="77777777" w:rsidR="008263A5" w:rsidRPr="008263A5" w:rsidRDefault="008263A5" w:rsidP="008263A5">
            <w:pPr>
              <w:spacing w:after="0" w:line="240" w:lineRule="auto"/>
              <w:rPr>
                <w:ins w:id="232" w:author="Zilka, Jan" w:date="2020-03-17T13:02:00Z"/>
                <w:rFonts w:ascii="Calibri" w:eastAsia="Times New Roman" w:hAnsi="Calibri" w:cs="Calibri"/>
                <w:color w:val="000000"/>
              </w:rPr>
            </w:pPr>
            <w:proofErr w:type="spellStart"/>
            <w:ins w:id="233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malá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přípravka</w:t>
              </w:r>
              <w:proofErr w:type="spellEnd"/>
            </w:ins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34" w:author="Zilka, Jan" w:date="2020-03-17T13:02:00Z">
              <w:tcPr>
                <w:tcW w:w="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8A5F047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35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36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37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0FFDBA4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38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39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40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299E231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41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42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43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48753CF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44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45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46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6A6F627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47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48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49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E3E1AB8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50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51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2" w:author="Zilka, Jan" w:date="2020-03-17T13:02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93FC0E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53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54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137</w:t>
              </w:r>
            </w:ins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5" w:author="Zilka, Jan" w:date="2020-03-17T13:02:00Z">
              <w:tcPr>
                <w:tcW w:w="10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397EA0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56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57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8" w:author="Zilka, Jan" w:date="2020-03-17T13:02:00Z"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BB9C49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59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60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</w:t>
              </w:r>
            </w:ins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1" w:author="Zilka, Jan" w:date="2020-03-17T13:02:00Z">
              <w:tcPr>
                <w:tcW w:w="11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3678666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62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63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</w:t>
              </w:r>
            </w:ins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4" w:author="Zilka, Jan" w:date="2020-03-17T13:02:00Z">
              <w:tcPr>
                <w:tcW w:w="1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9B9D6B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65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66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</w:t>
              </w:r>
            </w:ins>
          </w:p>
        </w:tc>
      </w:tr>
      <w:tr w:rsidR="008263A5" w:rsidRPr="008263A5" w14:paraId="209DAFB0" w14:textId="77777777" w:rsidTr="008263A5">
        <w:tblPrEx>
          <w:tblW w:w="10555" w:type="dxa"/>
          <w:tblPrExChange w:id="267" w:author="Zilka, Jan" w:date="2020-03-17T13:02:00Z">
            <w:tblPrEx>
              <w:tblW w:w="9460" w:type="dxa"/>
            </w:tblPrEx>
          </w:tblPrExChange>
        </w:tblPrEx>
        <w:trPr>
          <w:trHeight w:val="300"/>
          <w:ins w:id="268" w:author="Zilka, Jan" w:date="2020-03-17T13:02:00Z"/>
          <w:trPrChange w:id="269" w:author="Zilka, Jan" w:date="2020-03-17T13:02:00Z">
            <w:trPr>
              <w:gridAfter w:val="0"/>
              <w:trHeight w:val="300"/>
            </w:trPr>
          </w:trPrChange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  <w:tcPrChange w:id="270" w:author="Zilka, Jan" w:date="2020-03-17T13:02:00Z">
              <w:tcPr>
                <w:tcW w:w="17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</w:tcPrChange>
          </w:tcPr>
          <w:p w14:paraId="5B4976CA" w14:textId="77777777" w:rsidR="008263A5" w:rsidRPr="008263A5" w:rsidRDefault="008263A5" w:rsidP="008263A5">
            <w:pPr>
              <w:spacing w:after="0" w:line="240" w:lineRule="auto"/>
              <w:rPr>
                <w:ins w:id="271" w:author="Zilka, Jan" w:date="2020-03-17T13:02:00Z"/>
                <w:rFonts w:ascii="Calibri" w:eastAsia="Times New Roman" w:hAnsi="Calibri" w:cs="Calibri"/>
                <w:color w:val="000000"/>
              </w:rPr>
            </w:pPr>
            <w:proofErr w:type="spellStart"/>
            <w:ins w:id="272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velká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přípravka</w:t>
              </w:r>
              <w:proofErr w:type="spellEnd"/>
            </w:ins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73" w:author="Zilka, Jan" w:date="2020-03-17T13:02:00Z">
              <w:tcPr>
                <w:tcW w:w="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C5EFCC6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74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75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76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140627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77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78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79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23CF849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80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81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82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80DD47F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83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84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85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59DED06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86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87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88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69AAD57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89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90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1" w:author="Zilka, Jan" w:date="2020-03-17T13:02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F891E3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92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93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123</w:t>
              </w:r>
            </w:ins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4" w:author="Zilka, Jan" w:date="2020-03-17T13:02:00Z">
              <w:tcPr>
                <w:tcW w:w="10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017C8B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95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96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2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7" w:author="Zilka, Jan" w:date="2020-03-17T13:02:00Z"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13BA7C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298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299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</w:t>
              </w:r>
            </w:ins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0" w:author="Zilka, Jan" w:date="2020-03-17T13:02:00Z">
              <w:tcPr>
                <w:tcW w:w="11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E606A7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01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02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2</w:t>
              </w:r>
            </w:ins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3" w:author="Zilka, Jan" w:date="2020-03-17T13:02:00Z">
              <w:tcPr>
                <w:tcW w:w="1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9A2C2D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04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05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2</w:t>
              </w:r>
            </w:ins>
          </w:p>
        </w:tc>
      </w:tr>
      <w:tr w:rsidR="008263A5" w:rsidRPr="008263A5" w14:paraId="224D5AF3" w14:textId="77777777" w:rsidTr="008263A5">
        <w:tblPrEx>
          <w:tblW w:w="10555" w:type="dxa"/>
          <w:tblPrExChange w:id="306" w:author="Zilka, Jan" w:date="2020-03-17T13:02:00Z">
            <w:tblPrEx>
              <w:tblW w:w="9460" w:type="dxa"/>
            </w:tblPrEx>
          </w:tblPrExChange>
        </w:tblPrEx>
        <w:trPr>
          <w:trHeight w:val="300"/>
          <w:ins w:id="307" w:author="Zilka, Jan" w:date="2020-03-17T13:02:00Z"/>
          <w:trPrChange w:id="308" w:author="Zilka, Jan" w:date="2020-03-17T13:02:00Z">
            <w:trPr>
              <w:gridAfter w:val="0"/>
              <w:trHeight w:val="300"/>
            </w:trPr>
          </w:trPrChange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  <w:tcPrChange w:id="309" w:author="Zilka, Jan" w:date="2020-03-17T13:02:00Z">
              <w:tcPr>
                <w:tcW w:w="17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</w:tcPrChange>
          </w:tcPr>
          <w:p w14:paraId="5C69B7A5" w14:textId="77777777" w:rsidR="008263A5" w:rsidRPr="008263A5" w:rsidRDefault="008263A5" w:rsidP="008263A5">
            <w:pPr>
              <w:spacing w:after="0" w:line="240" w:lineRule="auto"/>
              <w:rPr>
                <w:ins w:id="310" w:author="Zilka, Jan" w:date="2020-03-17T13:02:00Z"/>
                <w:rFonts w:ascii="Calibri" w:eastAsia="Times New Roman" w:hAnsi="Calibri" w:cs="Calibri"/>
                <w:color w:val="000000"/>
              </w:rPr>
            </w:pPr>
            <w:proofErr w:type="spellStart"/>
            <w:ins w:id="311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kondiční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plavání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A</w:t>
              </w:r>
            </w:ins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12" w:author="Zilka, Jan" w:date="2020-03-17T13:02:00Z">
              <w:tcPr>
                <w:tcW w:w="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EB7246F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13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14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15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2FD9AF4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16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17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18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62E5A4F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19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20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21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4B501A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22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23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24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34CF99F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25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26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27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B110C20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28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29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0" w:author="Zilka, Jan" w:date="2020-03-17T13:02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0AE66B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31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32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54</w:t>
              </w:r>
            </w:ins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3" w:author="Zilka, Jan" w:date="2020-03-17T13:02:00Z">
              <w:tcPr>
                <w:tcW w:w="10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365297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34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35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2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6" w:author="Zilka, Jan" w:date="2020-03-17T13:02:00Z"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0B3BC7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37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38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</w:t>
              </w:r>
            </w:ins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9" w:author="Zilka, Jan" w:date="2020-03-17T13:02:00Z">
              <w:tcPr>
                <w:tcW w:w="11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0121B9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40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41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2</w:t>
              </w:r>
            </w:ins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2" w:author="Zilka, Jan" w:date="2020-03-17T13:02:00Z">
              <w:tcPr>
                <w:tcW w:w="1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77ADA4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43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44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2</w:t>
              </w:r>
            </w:ins>
          </w:p>
        </w:tc>
      </w:tr>
      <w:tr w:rsidR="008263A5" w:rsidRPr="008263A5" w14:paraId="5356E6D0" w14:textId="77777777" w:rsidTr="008263A5">
        <w:tblPrEx>
          <w:tblW w:w="10555" w:type="dxa"/>
          <w:tblPrExChange w:id="345" w:author="Zilka, Jan" w:date="2020-03-17T13:02:00Z">
            <w:tblPrEx>
              <w:tblW w:w="9460" w:type="dxa"/>
            </w:tblPrEx>
          </w:tblPrExChange>
        </w:tblPrEx>
        <w:trPr>
          <w:trHeight w:val="300"/>
          <w:ins w:id="346" w:author="Zilka, Jan" w:date="2020-03-17T13:02:00Z"/>
          <w:trPrChange w:id="347" w:author="Zilka, Jan" w:date="2020-03-17T13:02:00Z">
            <w:trPr>
              <w:gridAfter w:val="0"/>
              <w:trHeight w:val="300"/>
            </w:trPr>
          </w:trPrChange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  <w:tcPrChange w:id="348" w:author="Zilka, Jan" w:date="2020-03-17T13:02:00Z">
              <w:tcPr>
                <w:tcW w:w="17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</w:tcPrChange>
          </w:tcPr>
          <w:p w14:paraId="0CA6E530" w14:textId="77777777" w:rsidR="008263A5" w:rsidRPr="008263A5" w:rsidRDefault="008263A5" w:rsidP="008263A5">
            <w:pPr>
              <w:spacing w:after="0" w:line="240" w:lineRule="auto"/>
              <w:rPr>
                <w:ins w:id="349" w:author="Zilka, Jan" w:date="2020-03-17T13:02:00Z"/>
                <w:rFonts w:ascii="Calibri" w:eastAsia="Times New Roman" w:hAnsi="Calibri" w:cs="Calibri"/>
                <w:color w:val="000000"/>
              </w:rPr>
            </w:pPr>
            <w:proofErr w:type="spellStart"/>
            <w:ins w:id="350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kondiční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plavání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B</w:t>
              </w:r>
            </w:ins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51" w:author="Zilka, Jan" w:date="2020-03-17T13:02:00Z">
              <w:tcPr>
                <w:tcW w:w="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9B30BCB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52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53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54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4D87523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55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56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57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F12AC6F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58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59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60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A6E0DAA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61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62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63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B0F2FD1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64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65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66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0AA1E79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67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68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9" w:author="Zilka, Jan" w:date="2020-03-17T13:02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5FCE9E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70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71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54</w:t>
              </w:r>
            </w:ins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2" w:author="Zilka, Jan" w:date="2020-03-17T13:02:00Z">
              <w:tcPr>
                <w:tcW w:w="10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8641E4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73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74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2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5" w:author="Zilka, Jan" w:date="2020-03-17T13:02:00Z"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9A8E0A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76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77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</w:t>
              </w:r>
            </w:ins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8" w:author="Zilka, Jan" w:date="2020-03-17T13:02:00Z">
              <w:tcPr>
                <w:tcW w:w="11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47D0AD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79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80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2</w:t>
              </w:r>
            </w:ins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1" w:author="Zilka, Jan" w:date="2020-03-17T13:02:00Z">
              <w:tcPr>
                <w:tcW w:w="1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1D5BC7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82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83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2</w:t>
              </w:r>
            </w:ins>
          </w:p>
        </w:tc>
      </w:tr>
      <w:tr w:rsidR="008263A5" w:rsidRPr="008263A5" w14:paraId="44EC30BF" w14:textId="77777777" w:rsidTr="008263A5">
        <w:tblPrEx>
          <w:tblW w:w="10555" w:type="dxa"/>
          <w:tblPrExChange w:id="384" w:author="Zilka, Jan" w:date="2020-03-17T13:02:00Z">
            <w:tblPrEx>
              <w:tblW w:w="9460" w:type="dxa"/>
            </w:tblPrEx>
          </w:tblPrExChange>
        </w:tblPrEx>
        <w:trPr>
          <w:trHeight w:val="300"/>
          <w:ins w:id="385" w:author="Zilka, Jan" w:date="2020-03-17T13:02:00Z"/>
          <w:trPrChange w:id="386" w:author="Zilka, Jan" w:date="2020-03-17T13:02:00Z">
            <w:trPr>
              <w:gridAfter w:val="0"/>
              <w:trHeight w:val="300"/>
            </w:trPr>
          </w:trPrChange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  <w:tcPrChange w:id="387" w:author="Zilka, Jan" w:date="2020-03-17T13:02:00Z">
              <w:tcPr>
                <w:tcW w:w="17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</w:tcPrChange>
          </w:tcPr>
          <w:p w14:paraId="47E1ADC7" w14:textId="77777777" w:rsidR="008263A5" w:rsidRPr="008263A5" w:rsidRDefault="008263A5" w:rsidP="008263A5">
            <w:pPr>
              <w:spacing w:after="0" w:line="240" w:lineRule="auto"/>
              <w:rPr>
                <w:ins w:id="388" w:author="Zilka, Jan" w:date="2020-03-17T13:02:00Z"/>
                <w:rFonts w:ascii="Calibri" w:eastAsia="Times New Roman" w:hAnsi="Calibri" w:cs="Calibri"/>
                <w:color w:val="000000"/>
              </w:rPr>
            </w:pPr>
            <w:proofErr w:type="spellStart"/>
            <w:ins w:id="389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plavání</w:t>
              </w:r>
              <w:proofErr w:type="spellEnd"/>
              <w:r w:rsidRPr="008263A5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8263A5">
                <w:rPr>
                  <w:rFonts w:ascii="Calibri" w:eastAsia="Times New Roman" w:hAnsi="Calibri" w:cs="Calibri"/>
                  <w:color w:val="000000"/>
                </w:rPr>
                <w:t>dospělých</w:t>
              </w:r>
              <w:proofErr w:type="spellEnd"/>
            </w:ins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90" w:author="Zilka, Jan" w:date="2020-03-17T13:02:00Z">
              <w:tcPr>
                <w:tcW w:w="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7D47A91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91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92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93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6EED42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94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95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96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90DBFC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397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398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99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75438AC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400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401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x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02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50F0E6D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403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404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05" w:author="Zilka, Jan" w:date="2020-03-17T13:02:00Z">
              <w:tcPr>
                <w:tcW w:w="3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DA953D2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406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407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8" w:author="Zilka, Jan" w:date="2020-03-17T13:02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01929B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409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410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9</w:t>
              </w:r>
            </w:ins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1" w:author="Zilka, Jan" w:date="2020-03-17T13:02:00Z">
              <w:tcPr>
                <w:tcW w:w="10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620CB1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412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413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2</w:t>
              </w:r>
            </w:ins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4" w:author="Zilka, Jan" w:date="2020-03-17T13:02:00Z"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8DA79C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415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416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</w:t>
              </w:r>
            </w:ins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7" w:author="Zilka, Jan" w:date="2020-03-17T13:02:00Z">
              <w:tcPr>
                <w:tcW w:w="11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63E630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418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419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1</w:t>
              </w:r>
            </w:ins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20" w:author="Zilka, Jan" w:date="2020-03-17T13:02:00Z">
              <w:tcPr>
                <w:tcW w:w="13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828319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421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422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2</w:t>
              </w:r>
            </w:ins>
          </w:p>
        </w:tc>
      </w:tr>
      <w:tr w:rsidR="008263A5" w:rsidRPr="008263A5" w14:paraId="3A056255" w14:textId="77777777" w:rsidTr="008263A5">
        <w:tblPrEx>
          <w:tblW w:w="10555" w:type="dxa"/>
          <w:tblPrExChange w:id="423" w:author="Zilka, Jan" w:date="2020-03-17T13:02:00Z">
            <w:tblPrEx>
              <w:tblW w:w="9460" w:type="dxa"/>
            </w:tblPrEx>
          </w:tblPrExChange>
        </w:tblPrEx>
        <w:trPr>
          <w:trHeight w:val="300"/>
          <w:ins w:id="424" w:author="Zilka, Jan" w:date="2020-03-17T13:02:00Z"/>
          <w:trPrChange w:id="425" w:author="Zilka, Jan" w:date="2020-03-17T13:02:00Z">
            <w:trPr>
              <w:gridAfter w:val="0"/>
              <w:trHeight w:val="300"/>
            </w:trPr>
          </w:trPrChange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  <w:tcPrChange w:id="426" w:author="Zilka, Jan" w:date="2020-03-17T13:02:00Z">
              <w:tcPr>
                <w:tcW w:w="17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</w:tcPrChange>
          </w:tcPr>
          <w:p w14:paraId="3416E0FC" w14:textId="77777777" w:rsidR="008263A5" w:rsidRPr="008263A5" w:rsidRDefault="008263A5" w:rsidP="008263A5">
            <w:pPr>
              <w:spacing w:after="0" w:line="240" w:lineRule="auto"/>
              <w:rPr>
                <w:ins w:id="427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428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CELKEM</w:t>
              </w:r>
            </w:ins>
          </w:p>
        </w:tc>
        <w:tc>
          <w:tcPr>
            <w:tcW w:w="28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  <w:tcPrChange w:id="429" w:author="Zilka, Jan" w:date="2020-03-17T13:02:00Z">
              <w:tcPr>
                <w:tcW w:w="1920" w:type="dxa"/>
                <w:gridSpan w:val="7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C1F5F7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430" w:author="Zilka, Jan" w:date="2020-03-17T13:02:00Z"/>
                <w:rFonts w:ascii="Calibri" w:eastAsia="Times New Roman" w:hAnsi="Calibri" w:cs="Calibri"/>
                <w:color w:val="000000"/>
              </w:rPr>
            </w:pPr>
            <w:ins w:id="431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32" w:author="Zilka, Jan" w:date="2020-03-17T13:02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805FD70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433" w:author="Zilka, Jan" w:date="2020-03-17T13:02:00Z"/>
                <w:rFonts w:ascii="Calibri" w:eastAsia="Times New Roman" w:hAnsi="Calibri" w:cs="Calibri"/>
                <w:b/>
                <w:bCs/>
                <w:color w:val="000000"/>
              </w:rPr>
            </w:pPr>
            <w:ins w:id="434" w:author="Zilka, Jan" w:date="2020-03-17T13:02:00Z">
              <w:r w:rsidRPr="008263A5">
                <w:rPr>
                  <w:rFonts w:ascii="Calibri" w:eastAsia="Times New Roman" w:hAnsi="Calibri" w:cs="Calibri"/>
                  <w:b/>
                  <w:bCs/>
                  <w:color w:val="000000"/>
                </w:rPr>
                <w:t>464</w:t>
              </w:r>
            </w:ins>
          </w:p>
        </w:tc>
        <w:tc>
          <w:tcPr>
            <w:tcW w:w="460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  <w:tcPrChange w:id="435" w:author="Zilka, Jan" w:date="2020-03-17T13:02:00Z">
              <w:tcPr>
                <w:tcW w:w="4580" w:type="dxa"/>
                <w:gridSpan w:val="7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48D8A381" w14:textId="77777777" w:rsidR="008263A5" w:rsidRPr="008263A5" w:rsidRDefault="008263A5" w:rsidP="008263A5">
            <w:pPr>
              <w:spacing w:after="0" w:line="240" w:lineRule="auto"/>
              <w:jc w:val="center"/>
              <w:rPr>
                <w:ins w:id="436" w:author="Zilka, Jan" w:date="2020-03-17T13:02:00Z"/>
                <w:rFonts w:ascii="Calibri" w:eastAsia="Times New Roman" w:hAnsi="Calibri" w:cs="Calibri"/>
                <w:color w:val="000000"/>
              </w:rPr>
            </w:pPr>
            <w:ins w:id="437" w:author="Zilka, Jan" w:date="2020-03-17T13:02:00Z">
              <w:r w:rsidRPr="008263A5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</w:tbl>
    <w:p w14:paraId="4988781F" w14:textId="13751083" w:rsidR="000E405E" w:rsidRDefault="000E405E" w:rsidP="00FF6954">
      <w:pPr>
        <w:jc w:val="both"/>
        <w:rPr>
          <w:ins w:id="438" w:author="Zilka, Jan" w:date="2020-03-17T10:20:00Z"/>
          <w:lang w:val="cs-CZ"/>
        </w:rPr>
      </w:pPr>
    </w:p>
    <w:p w14:paraId="0D071D80" w14:textId="77777777" w:rsidR="000E405E" w:rsidRDefault="000E405E" w:rsidP="00FF6954">
      <w:pPr>
        <w:jc w:val="both"/>
        <w:rPr>
          <w:lang w:val="cs-CZ"/>
        </w:rPr>
      </w:pPr>
    </w:p>
    <w:p w14:paraId="5B442C7F" w14:textId="0F8D44D0" w:rsidR="00FF6954" w:rsidRDefault="00FF6954" w:rsidP="00FF6954">
      <w:pPr>
        <w:jc w:val="both"/>
        <w:rPr>
          <w:lang w:val="cs-CZ"/>
        </w:rPr>
      </w:pPr>
      <w:r>
        <w:rPr>
          <w:lang w:val="cs-CZ"/>
        </w:rPr>
        <w:t xml:space="preserve">Při zvážení všech aktivit, které by při </w:t>
      </w:r>
      <w:del w:id="439" w:author="Zilka, Jan" w:date="2020-03-17T10:26:00Z">
        <w:r w:rsidDel="000E405E">
          <w:rPr>
            <w:lang w:val="cs-CZ"/>
          </w:rPr>
          <w:delText>námi navržené dimenzi</w:delText>
        </w:r>
      </w:del>
      <w:ins w:id="440" w:author="Zilka, Jan" w:date="2020-03-17T10:26:00Z">
        <w:r w:rsidR="000E405E">
          <w:rPr>
            <w:lang w:val="cs-CZ"/>
          </w:rPr>
          <w:t xml:space="preserve">rozměru bazénu </w:t>
        </w:r>
      </w:ins>
      <w:del w:id="441" w:author="Zilka, Jan" w:date="2020-03-17T10:26:00Z">
        <w:r w:rsidDel="000E405E">
          <w:rPr>
            <w:lang w:val="cs-CZ"/>
          </w:rPr>
          <w:delText xml:space="preserve"> </w:delText>
        </w:r>
      </w:del>
      <w:ins w:id="442" w:author="Zilka, Jan" w:date="2020-03-17T10:25:00Z">
        <w:r w:rsidR="000E405E">
          <w:rPr>
            <w:lang w:val="cs-CZ"/>
          </w:rPr>
          <w:t>50</w:t>
        </w:r>
      </w:ins>
      <w:ins w:id="443" w:author="Zilka, Jan" w:date="2020-03-17T10:26:00Z">
        <w:r w:rsidR="000E405E">
          <w:rPr>
            <w:lang w:val="cs-CZ"/>
          </w:rPr>
          <w:t xml:space="preserve"> x 25 m </w:t>
        </w:r>
      </w:ins>
      <w:r>
        <w:rPr>
          <w:lang w:val="cs-CZ"/>
        </w:rPr>
        <w:t>bylo možné v rámci plaveckého oddílu uskutečnit a jež uvádíme níže</w:t>
      </w:r>
      <w:r w:rsidR="00256D21">
        <w:rPr>
          <w:lang w:val="cs-CZ"/>
        </w:rPr>
        <w:t>,</w:t>
      </w:r>
      <w:r>
        <w:rPr>
          <w:lang w:val="cs-CZ"/>
        </w:rPr>
        <w:t xml:space="preserve"> by počet členů mohl dosáhnout </w:t>
      </w:r>
      <w:del w:id="444" w:author="Zilka, Jan" w:date="2020-03-17T10:26:00Z">
        <w:r w:rsidDel="000E405E">
          <w:rPr>
            <w:lang w:val="cs-CZ"/>
          </w:rPr>
          <w:delText xml:space="preserve">i hranice </w:delText>
        </w:r>
      </w:del>
      <w:r>
        <w:rPr>
          <w:lang w:val="cs-CZ"/>
        </w:rPr>
        <w:t xml:space="preserve">600 – 650 členů, neboť by bylo možné nejen rozšířit kapacitu základního plavání, kde evidujeme </w:t>
      </w:r>
      <w:ins w:id="445" w:author="Zilka, Jan" w:date="2020-03-17T10:26:00Z">
        <w:r w:rsidR="000E405E">
          <w:rPr>
            <w:lang w:val="cs-CZ"/>
          </w:rPr>
          <w:t xml:space="preserve">každý rok </w:t>
        </w:r>
      </w:ins>
      <w:del w:id="446" w:author="Zilka, Jan" w:date="2020-03-17T10:26:00Z">
        <w:r w:rsidDel="000E405E">
          <w:rPr>
            <w:lang w:val="cs-CZ"/>
          </w:rPr>
          <w:delText xml:space="preserve">pravidelně </w:delText>
        </w:r>
      </w:del>
      <w:r>
        <w:rPr>
          <w:lang w:val="cs-CZ"/>
        </w:rPr>
        <w:t xml:space="preserve">převis poptávky až </w:t>
      </w:r>
      <w:del w:id="447" w:author="Zilka, Jan" w:date="2020-03-17T10:27:00Z">
        <w:r w:rsidDel="000E405E">
          <w:rPr>
            <w:lang w:val="cs-CZ"/>
          </w:rPr>
          <w:delText xml:space="preserve">ve výši až </w:delText>
        </w:r>
      </w:del>
      <w:r>
        <w:rPr>
          <w:lang w:val="cs-CZ"/>
        </w:rPr>
        <w:t>40 žádostí, ale také uskutečnit významné synergické efekty mezi jednotlivými sekcemi plaveckého oddílu TJ Prostějov</w:t>
      </w:r>
      <w:ins w:id="448" w:author="Zilka, Jan" w:date="2020-03-17T10:27:00Z">
        <w:r w:rsidR="000E405E">
          <w:rPr>
            <w:lang w:val="cs-CZ"/>
          </w:rPr>
          <w:t xml:space="preserve">. Konkrétně </w:t>
        </w:r>
      </w:ins>
      <w:del w:id="449" w:author="Zilka, Jan" w:date="2020-03-17T10:27:00Z">
        <w:r w:rsidDel="000E405E">
          <w:rPr>
            <w:lang w:val="cs-CZ"/>
          </w:rPr>
          <w:delText xml:space="preserve"> a to zejména pokud jde o </w:delText>
        </w:r>
      </w:del>
      <w:r>
        <w:rPr>
          <w:lang w:val="cs-CZ"/>
        </w:rPr>
        <w:t xml:space="preserve">obnovení činnosti vodního póla (chlapci i dívky) a vytvoření sekce akvabel. V neposlední řadě bychom byli získali prostor na rozšíření sekce kondičního plavání dospělých, kde odhadujeme nárůst o 15-20 zájemců, ne-li více. </w:t>
      </w:r>
    </w:p>
    <w:p w14:paraId="32368B88" w14:textId="77777777" w:rsidR="005D5E1F" w:rsidRDefault="005D5E1F" w:rsidP="00FF6954">
      <w:pPr>
        <w:jc w:val="both"/>
        <w:rPr>
          <w:lang w:val="cs-CZ"/>
        </w:rPr>
      </w:pPr>
    </w:p>
    <w:p w14:paraId="7193A57D" w14:textId="7E7D23BC" w:rsidR="005D5E1F" w:rsidRDefault="005D5E1F" w:rsidP="005D5E1F">
      <w:pPr>
        <w:pStyle w:val="Heading1"/>
        <w:rPr>
          <w:lang w:val="cs-CZ"/>
        </w:rPr>
      </w:pPr>
      <w:r>
        <w:rPr>
          <w:lang w:val="cs-CZ"/>
        </w:rPr>
        <w:lastRenderedPageBreak/>
        <w:t>Potenciál ostatních sportovních klubů</w:t>
      </w:r>
      <w:ins w:id="450" w:author="Zilka, Jan" w:date="2020-03-17T10:28:00Z">
        <w:r w:rsidR="000E405E">
          <w:rPr>
            <w:lang w:val="cs-CZ"/>
          </w:rPr>
          <w:t xml:space="preserve"> Prostějova</w:t>
        </w:r>
      </w:ins>
    </w:p>
    <w:p w14:paraId="425D9073" w14:textId="61397B6A" w:rsidR="005D5E1F" w:rsidRPr="005D5E1F" w:rsidDel="000E405E" w:rsidRDefault="005D5E1F" w:rsidP="005D5E1F">
      <w:pPr>
        <w:rPr>
          <w:del w:id="451" w:author="Zilka, Jan" w:date="2020-03-17T10:28:00Z"/>
          <w:lang w:val="cs-CZ"/>
        </w:rPr>
      </w:pPr>
    </w:p>
    <w:p w14:paraId="3FF32AF6" w14:textId="642D88D5" w:rsidR="00256D21" w:rsidRDefault="00256D21" w:rsidP="00256D21">
      <w:pPr>
        <w:jc w:val="both"/>
        <w:rPr>
          <w:lang w:val="cs-CZ"/>
        </w:rPr>
      </w:pPr>
      <w:r>
        <w:rPr>
          <w:lang w:val="cs-CZ"/>
        </w:rPr>
        <w:t xml:space="preserve">Vytvoření </w:t>
      </w:r>
      <w:del w:id="452" w:author="Zilka, Jan" w:date="2020-03-17T10:28:00Z">
        <w:r w:rsidDel="000E405E">
          <w:rPr>
            <w:lang w:val="cs-CZ"/>
          </w:rPr>
          <w:delText xml:space="preserve">potenciální </w:delText>
        </w:r>
      </w:del>
      <w:r>
        <w:rPr>
          <w:lang w:val="cs-CZ"/>
        </w:rPr>
        <w:t>kapacity</w:t>
      </w:r>
      <w:r w:rsidR="00FC14E4">
        <w:rPr>
          <w:lang w:val="cs-CZ"/>
        </w:rPr>
        <w:t xml:space="preserve"> pro organizované využití </w:t>
      </w:r>
      <w:del w:id="453" w:author="Zilka, Jan" w:date="2020-03-17T10:28:00Z">
        <w:r w:rsidR="00FC14E4" w:rsidDel="000E405E">
          <w:rPr>
            <w:lang w:val="cs-CZ"/>
          </w:rPr>
          <w:delText xml:space="preserve">kapacity </w:delText>
        </w:r>
      </w:del>
      <w:r w:rsidR="00FC14E4">
        <w:rPr>
          <w:lang w:val="cs-CZ"/>
        </w:rPr>
        <w:t>ze strany ostatních sportovních klubů. V Prostějově vyvíjí činnost celkem 78 sportovních subjektů dle statistiky z roku 2018, v nichž bylo zapojeno 7 466 členů z toho 3 793 v mládežnických kategoriích. V roce 2017 to bylo 7 716 resp. 3 504 osob.</w:t>
      </w:r>
      <w:r w:rsidR="00FC14E4">
        <w:rPr>
          <w:rStyle w:val="FootnoteReference"/>
          <w:lang w:val="cs-CZ"/>
        </w:rPr>
        <w:footnoteReference w:id="1"/>
      </w:r>
      <w:r w:rsidR="00FC14E4">
        <w:rPr>
          <w:lang w:val="cs-CZ"/>
        </w:rPr>
        <w:t xml:space="preserve"> </w:t>
      </w:r>
      <w:r>
        <w:rPr>
          <w:lang w:val="cs-CZ"/>
        </w:rPr>
        <w:t>Zvláště v exponovaných tradičních prostějovských sportech (hokej, fotbal, volejbal, basketbal, atletika, tenis ad.) lze očekávat i podporovat masivní využití plaveckých aktivit za asistence trenérů a cvičitelů plaveckého oddílu. Což se v případě např. hokejového klubu děje. Dopad na zdravotní stav a rehabilitační situaci sportovců by byl zásadní.</w:t>
      </w:r>
    </w:p>
    <w:p w14:paraId="2ED4A9A1" w14:textId="3955D1BC" w:rsidR="00256D21" w:rsidRDefault="00256D21" w:rsidP="00F6678A">
      <w:pPr>
        <w:jc w:val="both"/>
        <w:rPr>
          <w:lang w:val="cs-CZ"/>
        </w:rPr>
      </w:pPr>
      <w:r>
        <w:rPr>
          <w:lang w:val="cs-CZ"/>
        </w:rPr>
        <w:t>Analýzu využití školního plavání uvádíme níže.</w:t>
      </w:r>
      <w:r w:rsidR="00F6678A">
        <w:rPr>
          <w:lang w:val="cs-CZ"/>
        </w:rPr>
        <w:t xml:space="preserve"> Analytický materiál lze nalézt rovněž v materiálech pro jednání zastupitelstva </w:t>
      </w:r>
      <w:r w:rsidR="00F6678A">
        <w:rPr>
          <w:rStyle w:val="FootnoteReference"/>
          <w:lang w:val="cs-CZ"/>
        </w:rPr>
        <w:footnoteReference w:id="2"/>
      </w:r>
      <w:r>
        <w:rPr>
          <w:lang w:val="cs-CZ"/>
        </w:rPr>
        <w:t xml:space="preserve"> </w:t>
      </w:r>
    </w:p>
    <w:p w14:paraId="1A7B54FC" w14:textId="77777777" w:rsidR="005D5E1F" w:rsidRDefault="005D5E1F" w:rsidP="00256D21">
      <w:pPr>
        <w:jc w:val="both"/>
        <w:rPr>
          <w:lang w:val="cs-CZ"/>
        </w:rPr>
      </w:pPr>
    </w:p>
    <w:p w14:paraId="08780CC9" w14:textId="0F061AAD" w:rsidR="005D5E1F" w:rsidRDefault="005D5E1F" w:rsidP="005D5E1F">
      <w:pPr>
        <w:pStyle w:val="Heading1"/>
        <w:rPr>
          <w:lang w:val="cs-CZ"/>
        </w:rPr>
      </w:pPr>
      <w:r>
        <w:rPr>
          <w:lang w:val="cs-CZ"/>
        </w:rPr>
        <w:t xml:space="preserve">Aktivity neorganizované veřejnosti </w:t>
      </w:r>
    </w:p>
    <w:p w14:paraId="783A12C5" w14:textId="41E74B1D" w:rsidR="005D5E1F" w:rsidRPr="005D5E1F" w:rsidDel="000E405E" w:rsidRDefault="005D5E1F" w:rsidP="005D5E1F">
      <w:pPr>
        <w:rPr>
          <w:del w:id="454" w:author="Zilka, Jan" w:date="2020-03-17T10:28:00Z"/>
          <w:lang w:val="cs-CZ"/>
        </w:rPr>
      </w:pPr>
    </w:p>
    <w:p w14:paraId="6D39AF13" w14:textId="41AF0A7F" w:rsidR="00256D21" w:rsidRDefault="00256D21" w:rsidP="005906B8">
      <w:pPr>
        <w:jc w:val="both"/>
        <w:rPr>
          <w:lang w:val="cs-CZ"/>
        </w:rPr>
      </w:pPr>
      <w:r>
        <w:rPr>
          <w:lang w:val="cs-CZ"/>
        </w:rPr>
        <w:t>Potenciál pro využití veřejnosti je při námi navrženém řešení růstový. Ze současného stavu omezené nabídky a tím značné</w:t>
      </w:r>
      <w:r w:rsidR="00D21954">
        <w:rPr>
          <w:lang w:val="cs-CZ"/>
        </w:rPr>
        <w:t>ho objemu nerealizovaných tržeb, by navržené řešení</w:t>
      </w:r>
      <w:r w:rsidR="005906B8">
        <w:rPr>
          <w:lang w:val="cs-CZ"/>
        </w:rPr>
        <w:t xml:space="preserve"> (dělený bazén 50 x 10</w:t>
      </w:r>
      <w:ins w:id="455" w:author="Zilka, Jan" w:date="2020-03-17T10:29:00Z">
        <w:r w:rsidR="000E405E">
          <w:rPr>
            <w:lang w:val="cs-CZ"/>
          </w:rPr>
          <w:t xml:space="preserve"> </w:t>
        </w:r>
      </w:ins>
      <w:r w:rsidR="005906B8">
        <w:rPr>
          <w:lang w:val="cs-CZ"/>
        </w:rPr>
        <w:t>drah)</w:t>
      </w:r>
      <w:r w:rsidR="00D21954">
        <w:rPr>
          <w:lang w:val="cs-CZ"/>
        </w:rPr>
        <w:t xml:space="preserve"> umožnilo prakticky </w:t>
      </w:r>
      <w:del w:id="456" w:author="Zilka, Jan" w:date="2020-03-17T10:29:00Z">
        <w:r w:rsidR="00D21954" w:rsidDel="000E405E">
          <w:rPr>
            <w:lang w:val="cs-CZ"/>
          </w:rPr>
          <w:delText xml:space="preserve">umožnit </w:delText>
        </w:r>
      </w:del>
      <w:r w:rsidR="00D21954">
        <w:rPr>
          <w:lang w:val="cs-CZ"/>
        </w:rPr>
        <w:t xml:space="preserve">veřejnosti </w:t>
      </w:r>
      <w:ins w:id="457" w:author="Zilka, Jan" w:date="2020-03-17T10:29:00Z">
        <w:r w:rsidR="000E405E">
          <w:rPr>
            <w:lang w:val="cs-CZ"/>
          </w:rPr>
          <w:t xml:space="preserve">časově </w:t>
        </w:r>
      </w:ins>
      <w:r w:rsidR="005906B8">
        <w:rPr>
          <w:lang w:val="cs-CZ"/>
        </w:rPr>
        <w:t>ne</w:t>
      </w:r>
      <w:ins w:id="458" w:author="Zilka, Jan" w:date="2020-03-17T10:29:00Z">
        <w:r w:rsidR="00C3272A">
          <w:rPr>
            <w:lang w:val="cs-CZ"/>
          </w:rPr>
          <w:t xml:space="preserve">limitovaný </w:t>
        </w:r>
      </w:ins>
      <w:del w:id="459" w:author="Zilka, Jan" w:date="2020-03-17T10:29:00Z">
        <w:r w:rsidR="005906B8" w:rsidDel="00C3272A">
          <w:rPr>
            <w:lang w:val="cs-CZ"/>
          </w:rPr>
          <w:delText xml:space="preserve">omezený </w:delText>
        </w:r>
      </w:del>
      <w:r w:rsidR="005906B8">
        <w:rPr>
          <w:lang w:val="cs-CZ"/>
        </w:rPr>
        <w:t xml:space="preserve">přístup do bazénu. </w:t>
      </w:r>
      <w:del w:id="460" w:author="Zilka, Jan" w:date="2020-03-17T10:29:00Z">
        <w:r w:rsidR="005906B8" w:rsidDel="00C3272A">
          <w:rPr>
            <w:lang w:val="cs-CZ"/>
          </w:rPr>
          <w:delText>Všechna dosud realizovaná</w:delText>
        </w:r>
      </w:del>
      <w:ins w:id="461" w:author="Zilka, Jan" w:date="2020-03-17T10:29:00Z">
        <w:r w:rsidR="00C3272A">
          <w:rPr>
            <w:lang w:val="cs-CZ"/>
          </w:rPr>
          <w:t>Žádné jiné z dosud disk</w:t>
        </w:r>
      </w:ins>
      <w:ins w:id="462" w:author="Zilka, Jan" w:date="2020-03-17T10:30:00Z">
        <w:r w:rsidR="00C3272A">
          <w:rPr>
            <w:lang w:val="cs-CZ"/>
          </w:rPr>
          <w:t xml:space="preserve">utovaných </w:t>
        </w:r>
      </w:ins>
      <w:del w:id="463" w:author="Zilka, Jan" w:date="2020-03-17T10:30:00Z">
        <w:r w:rsidR="005906B8" w:rsidDel="00C3272A">
          <w:rPr>
            <w:lang w:val="cs-CZ"/>
          </w:rPr>
          <w:delText xml:space="preserve"> </w:delText>
        </w:r>
      </w:del>
      <w:r w:rsidR="005906B8">
        <w:rPr>
          <w:lang w:val="cs-CZ"/>
        </w:rPr>
        <w:t>řešení tento přístup neumožňuj</w:t>
      </w:r>
      <w:ins w:id="464" w:author="Zilka, Jan" w:date="2020-03-17T10:30:00Z">
        <w:r w:rsidR="00C3272A">
          <w:rPr>
            <w:lang w:val="cs-CZ"/>
          </w:rPr>
          <w:t>e</w:t>
        </w:r>
      </w:ins>
      <w:del w:id="465" w:author="Zilka, Jan" w:date="2020-03-17T10:30:00Z">
        <w:r w:rsidR="005906B8" w:rsidDel="00C3272A">
          <w:rPr>
            <w:lang w:val="cs-CZ"/>
          </w:rPr>
          <w:delText>í</w:delText>
        </w:r>
      </w:del>
      <w:r w:rsidR="005906B8">
        <w:rPr>
          <w:lang w:val="cs-CZ"/>
        </w:rPr>
        <w:t xml:space="preserve">. Bazény 50 x 8 drah lze </w:t>
      </w:r>
      <w:ins w:id="466" w:author="Zilka, Jan" w:date="2020-03-17T10:30:00Z">
        <w:r w:rsidR="00C3272A">
          <w:rPr>
            <w:lang w:val="cs-CZ"/>
          </w:rPr>
          <w:t xml:space="preserve">bohužel </w:t>
        </w:r>
      </w:ins>
      <w:r w:rsidR="005906B8">
        <w:rPr>
          <w:lang w:val="cs-CZ"/>
        </w:rPr>
        <w:t>regulérně využít pouze na délku, což pro veřejnost je</w:t>
      </w:r>
      <w:del w:id="467" w:author="Zilka, Jan" w:date="2020-03-17T10:30:00Z">
        <w:r w:rsidR="005906B8" w:rsidDel="00C3272A">
          <w:rPr>
            <w:lang w:val="cs-CZ"/>
          </w:rPr>
          <w:delText xml:space="preserve"> zcela</w:delText>
        </w:r>
      </w:del>
      <w:r w:rsidR="005906B8">
        <w:rPr>
          <w:lang w:val="cs-CZ"/>
        </w:rPr>
        <w:t xml:space="preserve"> nekomfortní z hlediska délky plavaných úseků. Veřejnost preferuje </w:t>
      </w:r>
      <w:del w:id="468" w:author="Zilka, Jan" w:date="2020-03-17T10:31:00Z">
        <w:r w:rsidR="005906B8" w:rsidDel="00C3272A">
          <w:rPr>
            <w:lang w:val="cs-CZ"/>
          </w:rPr>
          <w:delText xml:space="preserve">právě </w:delText>
        </w:r>
      </w:del>
      <w:ins w:id="469" w:author="Zilka, Jan" w:date="2020-03-17T10:31:00Z">
        <w:r w:rsidR="00C3272A">
          <w:rPr>
            <w:lang w:val="cs-CZ"/>
          </w:rPr>
          <w:t xml:space="preserve">spíše </w:t>
        </w:r>
      </w:ins>
      <w:ins w:id="470" w:author="Zilka, Jan" w:date="2020-03-17T10:30:00Z">
        <w:r w:rsidR="00C3272A">
          <w:rPr>
            <w:lang w:val="cs-CZ"/>
          </w:rPr>
          <w:t xml:space="preserve">redukovnou </w:t>
        </w:r>
      </w:ins>
      <w:del w:id="471" w:author="Zilka, Jan" w:date="2020-03-17T10:31:00Z">
        <w:r w:rsidR="005906B8" w:rsidDel="00C3272A">
          <w:rPr>
            <w:lang w:val="cs-CZ"/>
          </w:rPr>
          <w:delText xml:space="preserve">rozměr </w:delText>
        </w:r>
      </w:del>
      <w:ins w:id="472" w:author="Zilka, Jan" w:date="2020-03-17T10:31:00Z">
        <w:r w:rsidR="00C3272A">
          <w:rPr>
            <w:lang w:val="cs-CZ"/>
          </w:rPr>
          <w:t xml:space="preserve">délku </w:t>
        </w:r>
      </w:ins>
      <w:r w:rsidR="005906B8">
        <w:rPr>
          <w:lang w:val="cs-CZ"/>
        </w:rPr>
        <w:t>25 m</w:t>
      </w:r>
      <w:del w:id="473" w:author="Zilka, Jan" w:date="2020-03-17T10:31:00Z">
        <w:r w:rsidR="005906B8" w:rsidDel="00C3272A">
          <w:rPr>
            <w:lang w:val="cs-CZ"/>
          </w:rPr>
          <w:delText>, který je optimální pro všechny skupiny</w:delText>
        </w:r>
      </w:del>
      <w:r w:rsidR="005906B8">
        <w:rPr>
          <w:lang w:val="cs-CZ"/>
        </w:rPr>
        <w:t>. Odhadujeme, že oproti současnému stavu by mohlo dosáhnout využití plaveckého bazénu až 4 násobného nárůstu</w:t>
      </w:r>
      <w:ins w:id="474" w:author="Zilka, Jan" w:date="2020-03-17T10:31:00Z">
        <w:r w:rsidR="00C3272A">
          <w:rPr>
            <w:lang w:val="cs-CZ"/>
          </w:rPr>
          <w:t xml:space="preserve"> a s ním spojených komerčních tržeb</w:t>
        </w:r>
      </w:ins>
      <w:r w:rsidR="005906B8">
        <w:rPr>
          <w:lang w:val="cs-CZ"/>
        </w:rPr>
        <w:t>. Pokud budeme uvažovat i synergické efekty integrace wellness</w:t>
      </w:r>
      <w:ins w:id="475" w:author="Zilka, Jan" w:date="2020-03-17T10:32:00Z">
        <w:r w:rsidR="00C3272A">
          <w:rPr>
            <w:lang w:val="cs-CZ"/>
          </w:rPr>
          <w:t>,</w:t>
        </w:r>
      </w:ins>
      <w:r w:rsidR="005906B8">
        <w:rPr>
          <w:lang w:val="cs-CZ"/>
        </w:rPr>
        <w:t xml:space="preserve"> bylo by možné dosáhnout i zvýšení návštěvnosti z okolních měst a obcí.  </w:t>
      </w:r>
    </w:p>
    <w:p w14:paraId="58FE4E22" w14:textId="77777777" w:rsidR="00256D21" w:rsidRDefault="00256D21" w:rsidP="00256D21">
      <w:pPr>
        <w:jc w:val="both"/>
        <w:rPr>
          <w:lang w:val="cs-CZ"/>
        </w:rPr>
      </w:pPr>
    </w:p>
    <w:p w14:paraId="766DB1D0" w14:textId="77777777" w:rsidR="00C3272A" w:rsidRDefault="00C3272A">
      <w:pPr>
        <w:rPr>
          <w:ins w:id="476" w:author="Zilka, Jan" w:date="2020-03-17T10:32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ins w:id="477" w:author="Zilka, Jan" w:date="2020-03-17T10:32:00Z">
        <w:r>
          <w:rPr>
            <w:lang w:val="cs-CZ"/>
          </w:rPr>
          <w:br w:type="page"/>
        </w:r>
      </w:ins>
    </w:p>
    <w:p w14:paraId="7485188C" w14:textId="35CF2675" w:rsidR="00256D21" w:rsidRDefault="005906B8" w:rsidP="005906B8">
      <w:pPr>
        <w:pStyle w:val="Heading1"/>
        <w:rPr>
          <w:lang w:val="cs-CZ"/>
        </w:rPr>
      </w:pPr>
      <w:del w:id="478" w:author="Zilka, Jan" w:date="2020-03-17T10:32:00Z">
        <w:r w:rsidDel="00C3272A">
          <w:rPr>
            <w:lang w:val="cs-CZ"/>
          </w:rPr>
          <w:lastRenderedPageBreak/>
          <w:delText>A</w:delText>
        </w:r>
        <w:r w:rsidR="00256D21" w:rsidDel="00C3272A">
          <w:rPr>
            <w:lang w:val="cs-CZ"/>
          </w:rPr>
          <w:delText>lternativy parametrů</w:delText>
        </w:r>
      </w:del>
      <w:ins w:id="479" w:author="Zilka, Jan" w:date="2020-03-17T10:32:00Z">
        <w:r w:rsidR="00C3272A">
          <w:rPr>
            <w:lang w:val="cs-CZ"/>
          </w:rPr>
          <w:t>Parametry</w:t>
        </w:r>
      </w:ins>
      <w:r w:rsidR="00256D21">
        <w:rPr>
          <w:lang w:val="cs-CZ"/>
        </w:rPr>
        <w:t xml:space="preserve"> plaveckého bazénu a příslušenství</w:t>
      </w:r>
    </w:p>
    <w:p w14:paraId="7163A270" w14:textId="3E570EEE" w:rsidR="00E15EEC" w:rsidRDefault="00E15EEC" w:rsidP="001A1577">
      <w:pPr>
        <w:pStyle w:val="Heading1"/>
        <w:rPr>
          <w:lang w:val="cs-CZ"/>
        </w:rPr>
      </w:pPr>
      <w:r>
        <w:rPr>
          <w:lang w:val="cs-CZ"/>
        </w:rPr>
        <w:t>Hloubka bazénu</w:t>
      </w:r>
    </w:p>
    <w:p w14:paraId="615D86EC" w14:textId="77777777" w:rsidR="00D93871" w:rsidRDefault="00E15EEC" w:rsidP="00E15EEC">
      <w:pPr>
        <w:rPr>
          <w:lang w:val="cs-CZ"/>
        </w:rPr>
      </w:pPr>
      <w:r>
        <w:rPr>
          <w:lang w:val="cs-CZ"/>
        </w:rPr>
        <w:t xml:space="preserve">Dle pravidel FINA je pro </w:t>
      </w:r>
      <w:r w:rsidRPr="00E15EEC">
        <w:rPr>
          <w:b/>
          <w:bCs/>
          <w:lang w:val="cs-CZ"/>
        </w:rPr>
        <w:t>plavání</w:t>
      </w:r>
      <w:r>
        <w:rPr>
          <w:lang w:val="cs-CZ"/>
        </w:rPr>
        <w:t xml:space="preserve"> minimální hloubka 2m, doporučená 3m. </w:t>
      </w:r>
    </w:p>
    <w:p w14:paraId="37270929" w14:textId="3A3871EF" w:rsidR="00E15EEC" w:rsidRDefault="00C3272A" w:rsidP="00E15EEC">
      <w:pPr>
        <w:rPr>
          <w:lang w:val="cs-CZ"/>
        </w:rPr>
      </w:pPr>
      <w:ins w:id="480" w:author="Zilka, Jan" w:date="2020-03-17T10:33:00Z">
        <w:r>
          <w:rPr>
            <w:lang w:val="cs-CZ"/>
          </w:rPr>
          <w:t>Minimální h</w:t>
        </w:r>
      </w:ins>
      <w:del w:id="481" w:author="Zilka, Jan" w:date="2020-03-17T10:33:00Z">
        <w:r w:rsidR="00D93871" w:rsidDel="00C3272A">
          <w:rPr>
            <w:lang w:val="cs-CZ"/>
          </w:rPr>
          <w:delText>H</w:delText>
        </w:r>
      </w:del>
      <w:r w:rsidR="00D93871">
        <w:rPr>
          <w:lang w:val="cs-CZ"/>
        </w:rPr>
        <w:t xml:space="preserve">loubka </w:t>
      </w:r>
      <w:r w:rsidR="00E15EEC">
        <w:rPr>
          <w:lang w:val="cs-CZ"/>
        </w:rPr>
        <w:t xml:space="preserve">2,5m po celé ploše dna </w:t>
      </w:r>
      <w:r w:rsidR="00D93871">
        <w:rPr>
          <w:lang w:val="cs-CZ"/>
        </w:rPr>
        <w:t xml:space="preserve">by </w:t>
      </w:r>
      <w:r w:rsidR="00E15EEC">
        <w:rPr>
          <w:lang w:val="cs-CZ"/>
        </w:rPr>
        <w:t>tak t</w:t>
      </w:r>
      <w:r w:rsidR="00D93871">
        <w:rPr>
          <w:lang w:val="cs-CZ"/>
        </w:rPr>
        <w:t xml:space="preserve">omuto </w:t>
      </w:r>
      <w:r w:rsidR="00E15EEC">
        <w:rPr>
          <w:lang w:val="cs-CZ"/>
        </w:rPr>
        <w:t>požadavkům vyhov</w:t>
      </w:r>
      <w:r w:rsidR="00D93871">
        <w:rPr>
          <w:lang w:val="cs-CZ"/>
        </w:rPr>
        <w:t>ovala</w:t>
      </w:r>
      <w:r w:rsidR="00E15EEC">
        <w:rPr>
          <w:lang w:val="cs-CZ"/>
        </w:rPr>
        <w:t>.</w:t>
      </w:r>
    </w:p>
    <w:p w14:paraId="3DCE22F3" w14:textId="77777777" w:rsidR="00D93871" w:rsidRDefault="00D93871" w:rsidP="00E15EEC">
      <w:pPr>
        <w:rPr>
          <w:lang w:val="cs-CZ"/>
        </w:rPr>
      </w:pPr>
    </w:p>
    <w:p w14:paraId="2CE4961B" w14:textId="6CC0ACC0" w:rsidR="00E15EEC" w:rsidRDefault="00E15EEC" w:rsidP="00E15EEC">
      <w:pPr>
        <w:rPr>
          <w:lang w:val="cs-CZ"/>
        </w:rPr>
      </w:pPr>
      <w:r>
        <w:rPr>
          <w:lang w:val="cs-CZ"/>
        </w:rPr>
        <w:t xml:space="preserve">Pro </w:t>
      </w:r>
      <w:r w:rsidRPr="00E15EEC">
        <w:rPr>
          <w:b/>
          <w:bCs/>
          <w:lang w:val="cs-CZ"/>
        </w:rPr>
        <w:t>umělecké plavání (akvabely)</w:t>
      </w:r>
      <w:r>
        <w:rPr>
          <w:lang w:val="cs-CZ"/>
        </w:rPr>
        <w:t xml:space="preserve"> je vyžadovaná hloubka 2,5m na ploše 12 x 30 metrů </w:t>
      </w:r>
      <w:r w:rsidR="00D93871">
        <w:rPr>
          <w:lang w:val="cs-CZ"/>
        </w:rPr>
        <w:br/>
      </w:r>
      <w:r>
        <w:rPr>
          <w:lang w:val="cs-CZ"/>
        </w:rPr>
        <w:t>a hloubka 3,0m na ploše nejméně 12x12 metrů.</w:t>
      </w:r>
    </w:p>
    <w:p w14:paraId="1F192AD8" w14:textId="77777777" w:rsidR="00D93871" w:rsidRDefault="00D93871" w:rsidP="00E15EEC">
      <w:pPr>
        <w:rPr>
          <w:lang w:val="cs-CZ"/>
        </w:rPr>
      </w:pPr>
    </w:p>
    <w:p w14:paraId="352954CF" w14:textId="32B3D85C" w:rsidR="00D93871" w:rsidRDefault="00D93871" w:rsidP="00E15EEC">
      <w:pPr>
        <w:rPr>
          <w:lang w:val="cs-CZ"/>
        </w:rPr>
      </w:pPr>
      <w:r>
        <w:rPr>
          <w:lang w:val="cs-CZ"/>
        </w:rPr>
        <w:t xml:space="preserve">Pro </w:t>
      </w:r>
      <w:r w:rsidRPr="00D93871">
        <w:rPr>
          <w:b/>
          <w:bCs/>
          <w:lang w:val="cs-CZ"/>
        </w:rPr>
        <w:t>vodní pólo</w:t>
      </w:r>
      <w:r>
        <w:rPr>
          <w:lang w:val="cs-CZ"/>
        </w:rPr>
        <w:t xml:space="preserve"> se požaduje hloubka 2,0m nebo větší na ploše 30,6 x 20m.</w:t>
      </w:r>
    </w:p>
    <w:p w14:paraId="0993F675" w14:textId="77777777" w:rsidR="00D93871" w:rsidRDefault="00D93871" w:rsidP="00E15EEC">
      <w:pPr>
        <w:rPr>
          <w:lang w:val="cs-CZ"/>
        </w:rPr>
      </w:pPr>
    </w:p>
    <w:p w14:paraId="4BFCD38D" w14:textId="3446019C" w:rsidR="00E15EEC" w:rsidRDefault="00E15EEC" w:rsidP="00E15EEC">
      <w:pPr>
        <w:rPr>
          <w:lang w:val="cs-CZ"/>
        </w:rPr>
      </w:pPr>
      <w:r>
        <w:rPr>
          <w:lang w:val="cs-CZ"/>
        </w:rPr>
        <w:t>Odkaz na pravidla</w:t>
      </w:r>
      <w:r w:rsidR="00D93871">
        <w:rPr>
          <w:lang w:val="cs-CZ"/>
        </w:rPr>
        <w:t xml:space="preserve"> FINA </w:t>
      </w:r>
      <w:r>
        <w:rPr>
          <w:lang w:val="cs-CZ"/>
        </w:rPr>
        <w:t xml:space="preserve"> </w:t>
      </w:r>
      <w:hyperlink r:id="rId8" w:history="1">
        <w:r w:rsidRPr="00E15EEC">
          <w:rPr>
            <w:rStyle w:val="Hyperlink"/>
            <w:lang w:val="cs-CZ"/>
          </w:rPr>
          <w:t>ZDE</w:t>
        </w:r>
      </w:hyperlink>
      <w:r>
        <w:rPr>
          <w:lang w:val="cs-CZ"/>
        </w:rPr>
        <w:t xml:space="preserve">, pravidlo FR 3.3 </w:t>
      </w:r>
      <w:r w:rsidR="00D93871">
        <w:rPr>
          <w:lang w:val="cs-CZ"/>
        </w:rPr>
        <w:t xml:space="preserve">na straně 8, </w:t>
      </w:r>
      <w:r>
        <w:rPr>
          <w:lang w:val="cs-CZ"/>
        </w:rPr>
        <w:t>FR11.1 na straně 25</w:t>
      </w:r>
      <w:r w:rsidR="00D93871">
        <w:rPr>
          <w:lang w:val="cs-CZ"/>
        </w:rPr>
        <w:t xml:space="preserve"> a FR 7.2 na straně 22</w:t>
      </w:r>
      <w:r>
        <w:rPr>
          <w:lang w:val="cs-CZ"/>
        </w:rPr>
        <w:t>.</w:t>
      </w:r>
    </w:p>
    <w:p w14:paraId="5CC1B6AA" w14:textId="1DD0267E" w:rsidR="00E15EEC" w:rsidRDefault="00E15EEC" w:rsidP="00E15EEC">
      <w:pPr>
        <w:rPr>
          <w:lang w:val="cs-CZ"/>
        </w:rPr>
      </w:pPr>
    </w:p>
    <w:p w14:paraId="2E4B8AA0" w14:textId="1C467402" w:rsidR="00D93871" w:rsidRDefault="00D93871" w:rsidP="00D93871">
      <w:pPr>
        <w:pStyle w:val="Heading1"/>
        <w:rPr>
          <w:lang w:val="cs-CZ"/>
        </w:rPr>
      </w:pPr>
      <w:r>
        <w:rPr>
          <w:lang w:val="cs-CZ"/>
        </w:rPr>
        <w:t>Výška haly</w:t>
      </w:r>
    </w:p>
    <w:p w14:paraId="55DD2E64" w14:textId="2F4287B2" w:rsidR="00D93871" w:rsidRPr="00D93871" w:rsidRDefault="00D93871" w:rsidP="00D93871">
      <w:pPr>
        <w:rPr>
          <w:lang w:val="cs-CZ"/>
        </w:rPr>
      </w:pPr>
      <w:r>
        <w:rPr>
          <w:lang w:val="cs-CZ"/>
        </w:rPr>
        <w:t xml:space="preserve">Pro </w:t>
      </w:r>
      <w:r w:rsidRPr="00D93871">
        <w:rPr>
          <w:b/>
          <w:bCs/>
          <w:lang w:val="cs-CZ"/>
        </w:rPr>
        <w:t>vodní pólo</w:t>
      </w:r>
      <w:r>
        <w:rPr>
          <w:lang w:val="cs-CZ"/>
        </w:rPr>
        <w:t xml:space="preserve"> se požaduje výška vnitřní stropní konstrukce 7,00m nebo více.</w:t>
      </w:r>
    </w:p>
    <w:p w14:paraId="28E9A505" w14:textId="77777777" w:rsidR="00D93871" w:rsidRPr="00E15EEC" w:rsidRDefault="00D93871" w:rsidP="00E15EEC">
      <w:pPr>
        <w:rPr>
          <w:lang w:val="cs-CZ"/>
        </w:rPr>
      </w:pPr>
    </w:p>
    <w:p w14:paraId="258E8BEB" w14:textId="77777777" w:rsidR="00C3272A" w:rsidRDefault="00C3272A">
      <w:pPr>
        <w:rPr>
          <w:ins w:id="482" w:author="Zilka, Jan" w:date="2020-03-17T10:34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ins w:id="483" w:author="Zilka, Jan" w:date="2020-03-17T10:34:00Z">
        <w:r>
          <w:rPr>
            <w:lang w:val="cs-CZ"/>
          </w:rPr>
          <w:br w:type="page"/>
        </w:r>
      </w:ins>
    </w:p>
    <w:p w14:paraId="6FB9C3F3" w14:textId="38801ABD" w:rsidR="001A1577" w:rsidRDefault="000F01BB" w:rsidP="001A1577">
      <w:pPr>
        <w:pStyle w:val="Heading1"/>
        <w:rPr>
          <w:lang w:val="cs-CZ"/>
        </w:rPr>
      </w:pPr>
      <w:r>
        <w:rPr>
          <w:lang w:val="cs-CZ"/>
        </w:rPr>
        <w:lastRenderedPageBreak/>
        <w:t xml:space="preserve">Plavecké sporty Prostějov - </w:t>
      </w:r>
      <w:r w:rsidR="001A1577">
        <w:rPr>
          <w:lang w:val="cs-CZ"/>
        </w:rPr>
        <w:t>POČET ZÁVODŮ ROČNĚ</w:t>
      </w:r>
    </w:p>
    <w:p w14:paraId="73537F6F" w14:textId="77777777" w:rsidR="001A1577" w:rsidRDefault="001A1577">
      <w:pPr>
        <w:rPr>
          <w:lang w:val="cs-CZ"/>
        </w:rPr>
      </w:pPr>
    </w:p>
    <w:p w14:paraId="473BC7D3" w14:textId="2AADCF3F" w:rsidR="005D2DF3" w:rsidRDefault="002A157E">
      <w:pPr>
        <w:rPr>
          <w:lang w:val="cs-CZ"/>
        </w:rPr>
      </w:pPr>
      <w:r>
        <w:rPr>
          <w:lang w:val="cs-CZ"/>
        </w:rPr>
        <w:t xml:space="preserve">Počet </w:t>
      </w:r>
      <w:r w:rsidR="001A1577">
        <w:rPr>
          <w:lang w:val="cs-CZ"/>
        </w:rPr>
        <w:t xml:space="preserve">plaveckých </w:t>
      </w:r>
      <w:r>
        <w:rPr>
          <w:lang w:val="cs-CZ"/>
        </w:rPr>
        <w:t xml:space="preserve">soutěží </w:t>
      </w:r>
      <w:r w:rsidR="001A1577">
        <w:rPr>
          <w:lang w:val="cs-CZ"/>
        </w:rPr>
        <w:t xml:space="preserve">uskutečněných v Prostějově </w:t>
      </w:r>
      <w:r>
        <w:rPr>
          <w:lang w:val="cs-CZ"/>
        </w:rPr>
        <w:t>v roce 2019 (1.1.2019 – 31.12.2019)</w:t>
      </w:r>
    </w:p>
    <w:p w14:paraId="25331310" w14:textId="015095AA" w:rsidR="001A1577" w:rsidRDefault="001A1577">
      <w:pPr>
        <w:rPr>
          <w:lang w:val="cs-CZ"/>
        </w:rPr>
      </w:pPr>
    </w:p>
    <w:p w14:paraId="564F49CB" w14:textId="089D4E6E" w:rsidR="001A1577" w:rsidRDefault="00C3272A" w:rsidP="001A1577">
      <w:pPr>
        <w:rPr>
          <w:lang w:val="cs-CZ"/>
        </w:rPr>
      </w:pPr>
      <w:ins w:id="484" w:author="Zilka, Jan" w:date="2020-03-17T10:35:00Z">
        <w:r>
          <w:rPr>
            <w:lang w:val="cs-CZ"/>
          </w:rPr>
          <w:t>jedno</w:t>
        </w:r>
      </w:ins>
      <w:del w:id="485" w:author="Zilka, Jan" w:date="2020-03-17T10:35:00Z">
        <w:r w:rsidR="001A1577" w:rsidDel="00C3272A">
          <w:rPr>
            <w:lang w:val="cs-CZ"/>
          </w:rPr>
          <w:delText>1-</w:delText>
        </w:r>
      </w:del>
      <w:r w:rsidR="001A1577">
        <w:rPr>
          <w:lang w:val="cs-CZ"/>
        </w:rPr>
        <w:t>denní</w:t>
      </w:r>
      <w:r w:rsidR="00D93871">
        <w:rPr>
          <w:lang w:val="cs-CZ"/>
        </w:rPr>
        <w:t xml:space="preserve"> závody </w:t>
      </w:r>
      <w:r w:rsidR="001A1577">
        <w:rPr>
          <w:lang w:val="cs-CZ"/>
        </w:rPr>
        <w:t>…. 16x</w:t>
      </w:r>
    </w:p>
    <w:p w14:paraId="3ACED616" w14:textId="3CC7D290" w:rsidR="001A1577" w:rsidRDefault="00C3272A" w:rsidP="001A1577">
      <w:pPr>
        <w:rPr>
          <w:lang w:val="cs-CZ"/>
        </w:rPr>
      </w:pPr>
      <w:ins w:id="486" w:author="Zilka, Jan" w:date="2020-03-17T10:35:00Z">
        <w:r>
          <w:rPr>
            <w:lang w:val="cs-CZ"/>
          </w:rPr>
          <w:t>dvou</w:t>
        </w:r>
      </w:ins>
      <w:del w:id="487" w:author="Zilka, Jan" w:date="2020-03-17T10:35:00Z">
        <w:r w:rsidR="001A1577" w:rsidDel="00C3272A">
          <w:rPr>
            <w:lang w:val="cs-CZ"/>
          </w:rPr>
          <w:delText>2-</w:delText>
        </w:r>
      </w:del>
      <w:r w:rsidR="001A1577">
        <w:rPr>
          <w:lang w:val="cs-CZ"/>
        </w:rPr>
        <w:t>denní</w:t>
      </w:r>
      <w:r w:rsidR="00D93871">
        <w:rPr>
          <w:lang w:val="cs-CZ"/>
        </w:rPr>
        <w:t xml:space="preserve"> závody </w:t>
      </w:r>
      <w:r w:rsidR="001A1577">
        <w:rPr>
          <w:lang w:val="cs-CZ"/>
        </w:rPr>
        <w:t>…. 4x</w:t>
      </w:r>
    </w:p>
    <w:p w14:paraId="0B8A5E46" w14:textId="074847B0" w:rsidR="001A1577" w:rsidRDefault="001A1577">
      <w:pPr>
        <w:rPr>
          <w:lang w:val="cs-CZ"/>
        </w:rPr>
      </w:pPr>
      <w:r>
        <w:rPr>
          <w:lang w:val="cs-CZ"/>
        </w:rPr>
        <w:t>-----------------------------</w:t>
      </w:r>
    </w:p>
    <w:p w14:paraId="31F47ED9" w14:textId="14C9AA94" w:rsidR="002A157E" w:rsidRDefault="001A1577">
      <w:pPr>
        <w:rPr>
          <w:lang w:val="cs-CZ"/>
        </w:rPr>
      </w:pPr>
      <w:r>
        <w:rPr>
          <w:lang w:val="cs-CZ"/>
        </w:rPr>
        <w:t>Celkem…</w:t>
      </w:r>
      <w:r w:rsidR="00D93871">
        <w:rPr>
          <w:lang w:val="cs-CZ"/>
        </w:rPr>
        <w:t>………….</w:t>
      </w:r>
      <w:r>
        <w:rPr>
          <w:lang w:val="cs-CZ"/>
        </w:rPr>
        <w:t xml:space="preserve">.. </w:t>
      </w:r>
      <w:r w:rsidR="002A157E">
        <w:rPr>
          <w:lang w:val="cs-CZ"/>
        </w:rPr>
        <w:t xml:space="preserve">20 soutěží </w:t>
      </w:r>
    </w:p>
    <w:p w14:paraId="409851CD" w14:textId="7143AF67" w:rsidR="002A157E" w:rsidRDefault="002A157E">
      <w:pPr>
        <w:rPr>
          <w:lang w:val="cs-CZ"/>
        </w:rPr>
      </w:pPr>
      <w:r>
        <w:rPr>
          <w:lang w:val="cs-CZ"/>
        </w:rPr>
        <w:t xml:space="preserve">Zdroj: </w:t>
      </w:r>
      <w:hyperlink r:id="rId9" w:history="1">
        <w:r>
          <w:rPr>
            <w:rStyle w:val="Hyperlink"/>
          </w:rPr>
          <w:t>https://vysledky.czechswimming.cz/souteze?query=prost%C4%9Bjov&amp;year=2019</w:t>
        </w:r>
      </w:hyperlink>
    </w:p>
    <w:p w14:paraId="10CDA961" w14:textId="77777777" w:rsidR="001A1577" w:rsidRDefault="001A1577" w:rsidP="001A1577">
      <w:pPr>
        <w:pStyle w:val="Heading1"/>
        <w:rPr>
          <w:lang w:val="cs-CZ"/>
        </w:rPr>
      </w:pPr>
    </w:p>
    <w:p w14:paraId="31F48E61" w14:textId="6D271E98" w:rsidR="001A1577" w:rsidRDefault="001A1577" w:rsidP="001A1577">
      <w:pPr>
        <w:pStyle w:val="Heading1"/>
        <w:rPr>
          <w:lang w:val="cs-CZ"/>
        </w:rPr>
      </w:pPr>
      <w:r>
        <w:rPr>
          <w:lang w:val="cs-CZ"/>
        </w:rPr>
        <w:t>ZVÝŠENÍ POČTU ZÁVODŮ ROČNĚ - VÝHLED</w:t>
      </w:r>
    </w:p>
    <w:p w14:paraId="55B45214" w14:textId="5283CE0C" w:rsidR="001A1577" w:rsidRDefault="001A1577">
      <w:pPr>
        <w:rPr>
          <w:lang w:val="cs-CZ"/>
        </w:rPr>
      </w:pPr>
    </w:p>
    <w:p w14:paraId="25848724" w14:textId="7FB86754" w:rsidR="001A1577" w:rsidRDefault="001A1577">
      <w:pPr>
        <w:rPr>
          <w:lang w:val="cs-CZ"/>
        </w:rPr>
      </w:pPr>
      <w:r>
        <w:rPr>
          <w:lang w:val="cs-CZ"/>
        </w:rPr>
        <w:t xml:space="preserve">Zvýšení soutěží v nových sportech </w:t>
      </w:r>
      <w:r w:rsidR="00BB746E">
        <w:rPr>
          <w:lang w:val="cs-CZ"/>
        </w:rPr>
        <w:t>a</w:t>
      </w:r>
      <w:r>
        <w:rPr>
          <w:lang w:val="cs-CZ"/>
        </w:rPr>
        <w:t xml:space="preserve"> v plavání</w:t>
      </w:r>
    </w:p>
    <w:p w14:paraId="7C1D90E5" w14:textId="77777777" w:rsidR="001A1577" w:rsidRDefault="001A1577">
      <w:pPr>
        <w:rPr>
          <w:lang w:val="cs-CZ"/>
        </w:rPr>
      </w:pPr>
    </w:p>
    <w:p w14:paraId="2AFA07CD" w14:textId="03C5EF89" w:rsidR="001A1577" w:rsidRDefault="001A1577">
      <w:pPr>
        <w:rPr>
          <w:lang w:val="cs-CZ"/>
        </w:rPr>
      </w:pPr>
      <w:r>
        <w:rPr>
          <w:lang w:val="cs-CZ"/>
        </w:rPr>
        <w:t xml:space="preserve">Nové soutěže v synchroznizovaném plavání (umělecké plavání)……………… </w:t>
      </w:r>
      <w:r w:rsidR="00BB746E">
        <w:rPr>
          <w:lang w:val="cs-CZ"/>
        </w:rPr>
        <w:t>4</w:t>
      </w:r>
    </w:p>
    <w:p w14:paraId="53B0CA05" w14:textId="4042FE21" w:rsidR="000F01BB" w:rsidRDefault="000F01BB" w:rsidP="000F01BB">
      <w:pPr>
        <w:rPr>
          <w:lang w:val="cs-CZ"/>
        </w:rPr>
      </w:pPr>
      <w:r>
        <w:rPr>
          <w:lang w:val="cs-CZ"/>
        </w:rPr>
        <w:t>Nové soutěže ve vodním pólu ……………………………………………………………….… 4</w:t>
      </w:r>
    </w:p>
    <w:p w14:paraId="1B3A4AB7" w14:textId="0308E733" w:rsidR="001A1577" w:rsidRDefault="001A1577" w:rsidP="001A1577">
      <w:pPr>
        <w:rPr>
          <w:lang w:val="cs-CZ"/>
        </w:rPr>
      </w:pPr>
      <w:r>
        <w:rPr>
          <w:lang w:val="cs-CZ"/>
        </w:rPr>
        <w:t>Nové soutěže v ploutvovém plavání ……………………………………………..………… 4</w:t>
      </w:r>
    </w:p>
    <w:p w14:paraId="4F811CA2" w14:textId="01E47C6D" w:rsidR="000F01BB" w:rsidRDefault="000F01BB" w:rsidP="000F01BB">
      <w:pPr>
        <w:rPr>
          <w:lang w:val="cs-CZ"/>
        </w:rPr>
      </w:pPr>
      <w:r>
        <w:rPr>
          <w:lang w:val="cs-CZ"/>
        </w:rPr>
        <w:t>Nové soutěže ve freedivingu ……………….………………………………………..………… 2</w:t>
      </w:r>
    </w:p>
    <w:p w14:paraId="41692C83" w14:textId="6F57B2FC" w:rsidR="00BB746E" w:rsidRDefault="00BB746E" w:rsidP="00BB746E">
      <w:pPr>
        <w:rPr>
          <w:lang w:val="cs-CZ"/>
        </w:rPr>
      </w:pPr>
      <w:r>
        <w:rPr>
          <w:lang w:val="cs-CZ"/>
        </w:rPr>
        <w:t>Nové soutěže v plavání ……………….………………………………………..…………….…… 3</w:t>
      </w:r>
    </w:p>
    <w:p w14:paraId="3586227D" w14:textId="54184057" w:rsidR="00BB746E" w:rsidRDefault="00BB746E" w:rsidP="000F01BB">
      <w:pPr>
        <w:rPr>
          <w:lang w:val="cs-CZ"/>
        </w:rPr>
      </w:pPr>
    </w:p>
    <w:p w14:paraId="71CB54BC" w14:textId="1F088B74" w:rsidR="00BB746E" w:rsidRDefault="00BB746E" w:rsidP="001A1577">
      <w:pPr>
        <w:rPr>
          <w:lang w:val="cs-CZ"/>
        </w:rPr>
      </w:pPr>
      <w:r>
        <w:rPr>
          <w:lang w:val="cs-CZ"/>
        </w:rPr>
        <w:t>Společně se stávajícími 20 je celkový počet 20 + 17 =</w:t>
      </w:r>
      <w:ins w:id="488" w:author="Zilka, Jan" w:date="2020-03-17T10:35:00Z">
        <w:r w:rsidR="00C3272A">
          <w:rPr>
            <w:lang w:val="cs-CZ"/>
          </w:rPr>
          <w:t xml:space="preserve"> </w:t>
        </w:r>
      </w:ins>
      <w:del w:id="489" w:author="Zilka, Jan" w:date="2020-03-17T10:35:00Z">
        <w:r w:rsidDel="00C3272A">
          <w:rPr>
            <w:lang w:val="cs-CZ"/>
          </w:rPr>
          <w:delText>47</w:delText>
        </w:r>
      </w:del>
      <w:ins w:id="490" w:author="Zilka, Jan" w:date="2020-03-17T10:35:00Z">
        <w:r w:rsidR="00C3272A">
          <w:rPr>
            <w:lang w:val="cs-CZ"/>
          </w:rPr>
          <w:t xml:space="preserve"> 37</w:t>
        </w:r>
      </w:ins>
      <w:r>
        <w:rPr>
          <w:lang w:val="cs-CZ"/>
        </w:rPr>
        <w:t xml:space="preserve">, tedy prakticky závod v každém víkendu </w:t>
      </w:r>
      <w:ins w:id="491" w:author="Zilka, Jan" w:date="2020-03-17T10:36:00Z">
        <w:r w:rsidR="00C3272A">
          <w:rPr>
            <w:lang w:val="cs-CZ"/>
          </w:rPr>
          <w:t xml:space="preserve">školního roku </w:t>
        </w:r>
      </w:ins>
      <w:r>
        <w:rPr>
          <w:lang w:val="cs-CZ"/>
        </w:rPr>
        <w:t>(rok má 53 týdnů</w:t>
      </w:r>
      <w:ins w:id="492" w:author="Zilka, Jan" w:date="2020-03-17T10:36:00Z">
        <w:r w:rsidR="00C3272A">
          <w:rPr>
            <w:lang w:val="cs-CZ"/>
          </w:rPr>
          <w:t>, školní rok cca 42 týdnů</w:t>
        </w:r>
      </w:ins>
      <w:r>
        <w:rPr>
          <w:lang w:val="cs-CZ"/>
        </w:rPr>
        <w:t>).</w:t>
      </w:r>
    </w:p>
    <w:p w14:paraId="63FB29F1" w14:textId="161038C3" w:rsidR="001A1577" w:rsidRDefault="00BB746E" w:rsidP="001A1577">
      <w:pPr>
        <w:rPr>
          <w:lang w:val="cs-CZ"/>
        </w:rPr>
      </w:pPr>
      <w:r>
        <w:rPr>
          <w:lang w:val="cs-CZ"/>
        </w:rPr>
        <w:t>Průměrný počet účastníků závodu je dnes 150</w:t>
      </w:r>
      <w:ins w:id="493" w:author="Zilka, Jan" w:date="2020-03-17T10:37:00Z">
        <w:r w:rsidR="00C3272A">
          <w:rPr>
            <w:lang w:val="cs-CZ"/>
          </w:rPr>
          <w:t>, trenérský doprovod 50</w:t>
        </w:r>
      </w:ins>
      <w:r>
        <w:rPr>
          <w:lang w:val="cs-CZ"/>
        </w:rPr>
        <w:t xml:space="preserve">. Průměrný počet diváků je 100, </w:t>
      </w:r>
      <w:ins w:id="494" w:author="Zilka, Jan" w:date="2020-03-17T10:37:00Z">
        <w:r w:rsidR="00C3272A">
          <w:rPr>
            <w:lang w:val="cs-CZ"/>
          </w:rPr>
          <w:t xml:space="preserve">avšak </w:t>
        </w:r>
      </w:ins>
      <w:r>
        <w:rPr>
          <w:lang w:val="cs-CZ"/>
        </w:rPr>
        <w:t xml:space="preserve">kapacita </w:t>
      </w:r>
      <w:ins w:id="495" w:author="Zilka, Jan" w:date="2020-03-17T10:37:00Z">
        <w:r w:rsidR="00C3272A">
          <w:rPr>
            <w:lang w:val="cs-CZ"/>
          </w:rPr>
          <w:t xml:space="preserve">a enviromentální parametry prostředí jsou žalostně </w:t>
        </w:r>
      </w:ins>
      <w:r>
        <w:rPr>
          <w:lang w:val="cs-CZ"/>
        </w:rPr>
        <w:t>nedostatečn</w:t>
      </w:r>
      <w:ins w:id="496" w:author="Zilka, Jan" w:date="2020-03-17T10:37:00Z">
        <w:r w:rsidR="00C3272A">
          <w:rPr>
            <w:lang w:val="cs-CZ"/>
          </w:rPr>
          <w:t>é</w:t>
        </w:r>
      </w:ins>
      <w:del w:id="497" w:author="Zilka, Jan" w:date="2020-03-17T10:37:00Z">
        <w:r w:rsidDel="00C3272A">
          <w:rPr>
            <w:lang w:val="cs-CZ"/>
          </w:rPr>
          <w:delText>á</w:delText>
        </w:r>
      </w:del>
      <w:r>
        <w:rPr>
          <w:lang w:val="cs-CZ"/>
        </w:rPr>
        <w:t>, přišlo by průměrných 400 v rozsahu okamžitých počtů 200 až 1000 diváků.</w:t>
      </w:r>
    </w:p>
    <w:p w14:paraId="62A77B9A" w14:textId="1C05F184" w:rsidR="001A1577" w:rsidRDefault="001A1577" w:rsidP="001A1577">
      <w:pPr>
        <w:rPr>
          <w:lang w:val="cs-CZ"/>
        </w:rPr>
      </w:pPr>
      <w:r>
        <w:rPr>
          <w:lang w:val="cs-CZ"/>
        </w:rPr>
        <w:t xml:space="preserve">Všechny </w:t>
      </w:r>
      <w:del w:id="498" w:author="Zilka, Jan" w:date="2020-03-17T10:38:00Z">
        <w:r w:rsidDel="00C3272A">
          <w:rPr>
            <w:lang w:val="cs-CZ"/>
          </w:rPr>
          <w:delText xml:space="preserve">tyto </w:delText>
        </w:r>
      </w:del>
      <w:ins w:id="499" w:author="Zilka, Jan" w:date="2020-03-17T10:38:00Z">
        <w:r w:rsidR="00C3272A">
          <w:rPr>
            <w:lang w:val="cs-CZ"/>
          </w:rPr>
          <w:t xml:space="preserve">výše zmíněné </w:t>
        </w:r>
      </w:ins>
      <w:r>
        <w:rPr>
          <w:lang w:val="cs-CZ"/>
        </w:rPr>
        <w:t>nové sporty mají velkou diváckou odezvu a lze předpokládat vysokou diváckou účast (až 1000 diváků)</w:t>
      </w:r>
      <w:ins w:id="500" w:author="Zilka, Jan" w:date="2020-03-17T10:38:00Z">
        <w:r w:rsidR="00C3272A">
          <w:rPr>
            <w:lang w:val="cs-CZ"/>
          </w:rPr>
          <w:t xml:space="preserve"> a mezinárodní pozornost</w:t>
        </w:r>
      </w:ins>
      <w:r>
        <w:rPr>
          <w:lang w:val="cs-CZ"/>
        </w:rPr>
        <w:t>.</w:t>
      </w:r>
    </w:p>
    <w:p w14:paraId="48367CD8" w14:textId="7B483299" w:rsidR="001A1577" w:rsidRDefault="001A1577">
      <w:pPr>
        <w:rPr>
          <w:lang w:val="cs-CZ"/>
        </w:rPr>
      </w:pPr>
      <w:r>
        <w:rPr>
          <w:lang w:val="cs-CZ"/>
        </w:rPr>
        <w:t>Plavecký svaz registruje na území ČR za rok 2019 cca 550 závodů. Potenciál pro využití v soutěžích na všech úrovních včetně mezinárodních je obrovský.</w:t>
      </w:r>
    </w:p>
    <w:p w14:paraId="2D6B42CE" w14:textId="327A7D0E" w:rsidR="001A1577" w:rsidRDefault="001A1577">
      <w:r>
        <w:rPr>
          <w:lang w:val="cs-CZ"/>
        </w:rPr>
        <w:t xml:space="preserve">Zdroj: </w:t>
      </w:r>
      <w:hyperlink r:id="rId10" w:history="1">
        <w:r>
          <w:rPr>
            <w:rStyle w:val="Hyperlink"/>
          </w:rPr>
          <w:t>https://vysledky.czechswimming.cz/souteze?year=2019</w:t>
        </w:r>
      </w:hyperlink>
    </w:p>
    <w:p w14:paraId="201C4E4A" w14:textId="20EF9EC9" w:rsidR="000F01BB" w:rsidDel="00C3272A" w:rsidRDefault="000F01BB">
      <w:pPr>
        <w:rPr>
          <w:del w:id="501" w:author="Zilka, Jan" w:date="2020-03-17T10:39:00Z"/>
        </w:rPr>
      </w:pPr>
    </w:p>
    <w:p w14:paraId="27312B70" w14:textId="23AB42EA" w:rsidR="00BB746E" w:rsidDel="00C3272A" w:rsidRDefault="00BB746E">
      <w:pPr>
        <w:rPr>
          <w:del w:id="502" w:author="Zilka, Jan" w:date="2020-03-17T10:39:00Z"/>
        </w:rPr>
      </w:pPr>
    </w:p>
    <w:p w14:paraId="7D40EE91" w14:textId="7C32BFD4" w:rsidR="005D5E1F" w:rsidDel="00C3272A" w:rsidRDefault="005D5E1F">
      <w:pPr>
        <w:rPr>
          <w:del w:id="503" w:author="Zilka, Jan" w:date="2020-03-17T10:39:00Z"/>
        </w:rPr>
      </w:pPr>
    </w:p>
    <w:p w14:paraId="3F0D3E97" w14:textId="41F62A64" w:rsidR="005D5E1F" w:rsidDel="00C3272A" w:rsidRDefault="005D5E1F">
      <w:pPr>
        <w:rPr>
          <w:del w:id="504" w:author="Zilka, Jan" w:date="2020-03-17T10:39:00Z"/>
        </w:rPr>
      </w:pPr>
    </w:p>
    <w:p w14:paraId="338160E3" w14:textId="77777777" w:rsidR="000F01BB" w:rsidRDefault="000F01BB" w:rsidP="000F01BB">
      <w:pPr>
        <w:pStyle w:val="Heading1"/>
      </w:pPr>
      <w:proofErr w:type="spellStart"/>
      <w:r>
        <w:t>Další</w:t>
      </w:r>
      <w:proofErr w:type="spellEnd"/>
      <w:r>
        <w:t xml:space="preserve"> </w:t>
      </w:r>
      <w:proofErr w:type="spellStart"/>
      <w:r>
        <w:t>hlavní</w:t>
      </w:r>
      <w:proofErr w:type="spellEnd"/>
      <w:r>
        <w:t xml:space="preserve"> </w:t>
      </w:r>
      <w:proofErr w:type="spellStart"/>
      <w:r>
        <w:t>kapacitní</w:t>
      </w:r>
      <w:proofErr w:type="spellEnd"/>
      <w:r>
        <w:t xml:space="preserve"> </w:t>
      </w:r>
      <w:proofErr w:type="spellStart"/>
      <w:r>
        <w:t>aspekty</w:t>
      </w:r>
      <w:proofErr w:type="spellEnd"/>
    </w:p>
    <w:p w14:paraId="6C4813F5" w14:textId="77777777" w:rsidR="000F01BB" w:rsidRDefault="000F01BB" w:rsidP="000F01BB">
      <w:pPr>
        <w:pStyle w:val="Heading2"/>
      </w:pPr>
    </w:p>
    <w:p w14:paraId="059B7B99" w14:textId="44562AC6" w:rsidR="000F01BB" w:rsidRDefault="00397266" w:rsidP="000F01BB">
      <w:pPr>
        <w:pStyle w:val="Heading2"/>
      </w:pPr>
      <w:proofErr w:type="spellStart"/>
      <w:r>
        <w:t>Povinná</w:t>
      </w:r>
      <w:proofErr w:type="spellEnd"/>
      <w:r>
        <w:t xml:space="preserve"> </w:t>
      </w:r>
      <w:proofErr w:type="spellStart"/>
      <w:r>
        <w:t>š</w:t>
      </w:r>
      <w:r w:rsidR="000F01BB">
        <w:t>kolní</w:t>
      </w:r>
      <w:proofErr w:type="spellEnd"/>
      <w:r w:rsidR="000F01BB">
        <w:t xml:space="preserve"> </w:t>
      </w:r>
      <w:proofErr w:type="spellStart"/>
      <w:r w:rsidR="000F01BB">
        <w:t>výuka</w:t>
      </w:r>
      <w:proofErr w:type="spellEnd"/>
      <w:r w:rsidR="000F01BB">
        <w:t xml:space="preserve"> 1. </w:t>
      </w:r>
      <w:proofErr w:type="spellStart"/>
      <w:ins w:id="505" w:author="Zilka, Jan" w:date="2020-03-17T10:39:00Z">
        <w:r w:rsidR="00E74423">
          <w:t>s</w:t>
        </w:r>
      </w:ins>
      <w:del w:id="506" w:author="Zilka, Jan" w:date="2020-03-17T10:39:00Z">
        <w:r w:rsidR="000F01BB" w:rsidDel="00E74423">
          <w:delText>S</w:delText>
        </w:r>
      </w:del>
      <w:r w:rsidR="000F01BB">
        <w:t>tupně</w:t>
      </w:r>
      <w:proofErr w:type="spellEnd"/>
      <w:r w:rsidR="000F01BB">
        <w:t xml:space="preserve"> ZŠ</w:t>
      </w:r>
    </w:p>
    <w:p w14:paraId="249193D7" w14:textId="77777777" w:rsidR="00397266" w:rsidRDefault="00397266" w:rsidP="00397266"/>
    <w:p w14:paraId="2BAA7B5D" w14:textId="4D474B95" w:rsidR="00397266" w:rsidRPr="00397266" w:rsidRDefault="00397266" w:rsidP="00397266">
      <w:bookmarkStart w:id="507" w:name="_GoBack"/>
      <w:bookmarkEnd w:id="507"/>
      <w:r>
        <w:t xml:space="preserve">Od </w:t>
      </w:r>
      <w:proofErr w:type="spellStart"/>
      <w:r>
        <w:t>roku</w:t>
      </w:r>
      <w:proofErr w:type="spellEnd"/>
      <w:r>
        <w:t xml:space="preserve"> 2017 je pro </w:t>
      </w:r>
      <w:proofErr w:type="spellStart"/>
      <w:r>
        <w:t>žáky</w:t>
      </w:r>
      <w:proofErr w:type="spellEnd"/>
      <w:r>
        <w:t xml:space="preserve"> 1. </w:t>
      </w:r>
      <w:proofErr w:type="spellStart"/>
      <w:ins w:id="508" w:author="Zilka, Jan" w:date="2020-03-17T10:39:00Z">
        <w:r w:rsidR="00E74423">
          <w:t>s</w:t>
        </w:r>
      </w:ins>
      <w:del w:id="509" w:author="Zilka, Jan" w:date="2020-03-17T10:39:00Z">
        <w:r w:rsidDel="00E74423">
          <w:delText>S</w:delText>
        </w:r>
      </w:del>
      <w:r>
        <w:t>tupně</w:t>
      </w:r>
      <w:proofErr w:type="spellEnd"/>
      <w:r>
        <w:t xml:space="preserve"> </w:t>
      </w:r>
      <w:proofErr w:type="spellStart"/>
      <w:r>
        <w:t>zákonná</w:t>
      </w:r>
      <w:proofErr w:type="spellEnd"/>
      <w:r>
        <w:t xml:space="preserve"> </w:t>
      </w:r>
      <w:proofErr w:type="spellStart"/>
      <w:r>
        <w:t>povinnost</w:t>
      </w:r>
      <w:proofErr w:type="spellEnd"/>
      <w:r>
        <w:t xml:space="preserve"> </w:t>
      </w:r>
      <w:proofErr w:type="spellStart"/>
      <w:r>
        <w:t>absolvovat</w:t>
      </w:r>
      <w:proofErr w:type="spellEnd"/>
      <w:r>
        <w:t xml:space="preserve"> 40h </w:t>
      </w:r>
      <w:proofErr w:type="spellStart"/>
      <w:r>
        <w:t>výuky</w:t>
      </w:r>
      <w:proofErr w:type="spellEnd"/>
      <w:r>
        <w:t xml:space="preserve"> </w:t>
      </w:r>
      <w:proofErr w:type="spellStart"/>
      <w:r>
        <w:t>plavání</w:t>
      </w:r>
      <w:proofErr w:type="spellEnd"/>
      <w:r>
        <w:t>.</w:t>
      </w:r>
      <w:ins w:id="510" w:author="Zilka, Jan" w:date="2020-03-17T10:40:00Z">
        <w:r w:rsidR="00E74423">
          <w:t xml:space="preserve"> </w:t>
        </w:r>
      </w:ins>
      <w:proofErr w:type="spellStart"/>
      <w:ins w:id="511" w:author="Zilka, Jan" w:date="2020-03-17T13:05:00Z">
        <w:r w:rsidR="00B556BF">
          <w:t>Konkrétní</w:t>
        </w:r>
        <w:proofErr w:type="spellEnd"/>
        <w:r w:rsidR="00B556BF">
          <w:t xml:space="preserve"> </w:t>
        </w:r>
        <w:proofErr w:type="spellStart"/>
        <w:r w:rsidR="00B556BF">
          <w:t>rozložení</w:t>
        </w:r>
        <w:proofErr w:type="spellEnd"/>
        <w:r w:rsidR="00B556BF">
          <w:t xml:space="preserve"> </w:t>
        </w:r>
        <w:proofErr w:type="spellStart"/>
        <w:r w:rsidR="00B556BF">
          <w:t>mezi</w:t>
        </w:r>
        <w:proofErr w:type="spellEnd"/>
        <w:r w:rsidR="00B556BF">
          <w:t xml:space="preserve"> </w:t>
        </w:r>
        <w:proofErr w:type="spellStart"/>
        <w:r w:rsidR="00B556BF">
          <w:t>první</w:t>
        </w:r>
        <w:proofErr w:type="spellEnd"/>
        <w:r w:rsidR="00B556BF">
          <w:t xml:space="preserve"> </w:t>
        </w:r>
        <w:proofErr w:type="spellStart"/>
        <w:r w:rsidR="00B556BF">
          <w:t>až</w:t>
        </w:r>
        <w:proofErr w:type="spellEnd"/>
        <w:r w:rsidR="00B556BF">
          <w:t xml:space="preserve"> </w:t>
        </w:r>
        <w:proofErr w:type="spellStart"/>
        <w:r w:rsidR="00B556BF">
          <w:t>pátý</w:t>
        </w:r>
        <w:proofErr w:type="spellEnd"/>
        <w:r w:rsidR="00B556BF">
          <w:t xml:space="preserve"> </w:t>
        </w:r>
        <w:proofErr w:type="spellStart"/>
        <w:r w:rsidR="00B556BF">
          <w:t>ročník</w:t>
        </w:r>
        <w:proofErr w:type="spellEnd"/>
        <w:r w:rsidR="00B556BF">
          <w:t xml:space="preserve"> je v </w:t>
        </w:r>
        <w:proofErr w:type="spellStart"/>
        <w:r w:rsidR="00B556BF">
          <w:t>kompetenci</w:t>
        </w:r>
        <w:proofErr w:type="spellEnd"/>
        <w:r w:rsidR="00B556BF">
          <w:t xml:space="preserve"> </w:t>
        </w:r>
        <w:proofErr w:type="spellStart"/>
        <w:r w:rsidR="00B556BF">
          <w:t>ředitelů</w:t>
        </w:r>
        <w:proofErr w:type="spellEnd"/>
        <w:r w:rsidR="00B556BF">
          <w:t xml:space="preserve"> </w:t>
        </w:r>
        <w:proofErr w:type="spellStart"/>
        <w:r w:rsidR="00B556BF">
          <w:t>základních</w:t>
        </w:r>
        <w:proofErr w:type="spellEnd"/>
        <w:r w:rsidR="00B556BF">
          <w:t xml:space="preserve"> </w:t>
        </w:r>
        <w:proofErr w:type="spellStart"/>
        <w:r w:rsidR="00B556BF">
          <w:t>škol</w:t>
        </w:r>
        <w:proofErr w:type="spellEnd"/>
        <w:r w:rsidR="00B556BF">
          <w:t>.</w:t>
        </w:r>
      </w:ins>
    </w:p>
    <w:p w14:paraId="77F35F61" w14:textId="2127C797" w:rsidR="000F01BB" w:rsidRDefault="00B556BF" w:rsidP="000F01BB">
      <w:pPr>
        <w:rPr>
          <w:ins w:id="512" w:author="Zilka, Jan" w:date="2020-03-17T13:06:00Z"/>
        </w:rPr>
      </w:pPr>
      <w:proofErr w:type="spellStart"/>
      <w:ins w:id="513" w:author="Zilka, Jan" w:date="2020-03-17T13:06:00Z">
        <w:r>
          <w:t>Níže</w:t>
        </w:r>
        <w:proofErr w:type="spellEnd"/>
        <w:r>
          <w:t xml:space="preserve"> </w:t>
        </w:r>
        <w:proofErr w:type="spellStart"/>
        <w:r>
          <w:t>uvedený</w:t>
        </w:r>
        <w:proofErr w:type="spellEnd"/>
        <w:r>
          <w:t xml:space="preserve"> </w:t>
        </w:r>
        <w:proofErr w:type="spellStart"/>
        <w:r>
          <w:t>odhad</w:t>
        </w:r>
        <w:proofErr w:type="spellEnd"/>
        <w:r>
          <w:t xml:space="preserve"> je </w:t>
        </w:r>
        <w:proofErr w:type="spellStart"/>
        <w:r>
          <w:t>dolní</w:t>
        </w:r>
      </w:ins>
      <w:proofErr w:type="spellEnd"/>
      <w:ins w:id="514" w:author="Zilka, Jan" w:date="2020-03-17T13:07:00Z">
        <w:r>
          <w:t xml:space="preserve"> (</w:t>
        </w:r>
        <w:proofErr w:type="spellStart"/>
        <w:r>
          <w:t>pouze</w:t>
        </w:r>
        <w:proofErr w:type="spellEnd"/>
        <w:r>
          <w:t xml:space="preserve"> </w:t>
        </w:r>
        <w:proofErr w:type="spellStart"/>
        <w:r>
          <w:t>dvě</w:t>
        </w:r>
        <w:proofErr w:type="spellEnd"/>
        <w:r>
          <w:t xml:space="preserve"> </w:t>
        </w:r>
        <w:proofErr w:type="spellStart"/>
        <w:r>
          <w:t>třídy</w:t>
        </w:r>
        <w:proofErr w:type="spellEnd"/>
        <w:r>
          <w:t xml:space="preserve"> </w:t>
        </w:r>
        <w:proofErr w:type="spellStart"/>
        <w:r>
          <w:t>na</w:t>
        </w:r>
        <w:proofErr w:type="spellEnd"/>
        <w:r>
          <w:t xml:space="preserve"> </w:t>
        </w:r>
        <w:proofErr w:type="spellStart"/>
        <w:r>
          <w:t>jednu</w:t>
        </w:r>
        <w:proofErr w:type="spellEnd"/>
        <w:r>
          <w:t xml:space="preserve"> </w:t>
        </w:r>
        <w:proofErr w:type="spellStart"/>
        <w:r>
          <w:t>školu</w:t>
        </w:r>
        <w:proofErr w:type="spellEnd"/>
        <w:r>
          <w:t xml:space="preserve"> za </w:t>
        </w:r>
        <w:proofErr w:type="spellStart"/>
        <w:r>
          <w:t>rok</w:t>
        </w:r>
        <w:proofErr w:type="spellEnd"/>
        <w:r>
          <w:t>)</w:t>
        </w:r>
      </w:ins>
      <w:ins w:id="515" w:author="Zilka, Jan" w:date="2020-03-17T13:06:00Z">
        <w:r>
          <w:t xml:space="preserve">. </w:t>
        </w:r>
        <w:proofErr w:type="spellStart"/>
        <w:r>
          <w:t>Skutečné</w:t>
        </w:r>
        <w:proofErr w:type="spellEnd"/>
        <w:r>
          <w:t xml:space="preserve"> </w:t>
        </w:r>
        <w:proofErr w:type="spellStart"/>
        <w:r>
          <w:t>počty</w:t>
        </w:r>
        <w:proofErr w:type="spellEnd"/>
        <w:r>
          <w:t xml:space="preserve"> </w:t>
        </w:r>
        <w:proofErr w:type="spellStart"/>
        <w:r>
          <w:t>jsou</w:t>
        </w:r>
        <w:proofErr w:type="spellEnd"/>
        <w:r>
          <w:t xml:space="preserve"> </w:t>
        </w:r>
        <w:proofErr w:type="spellStart"/>
        <w:r>
          <w:t>tedy</w:t>
        </w:r>
        <w:proofErr w:type="spellEnd"/>
        <w:r>
          <w:t xml:space="preserve"> </w:t>
        </w:r>
        <w:proofErr w:type="spellStart"/>
        <w:r>
          <w:t>pravděpodobně</w:t>
        </w:r>
        <w:proofErr w:type="spellEnd"/>
        <w:r>
          <w:t xml:space="preserve"> </w:t>
        </w:r>
        <w:proofErr w:type="spellStart"/>
        <w:r>
          <w:t>vyšší</w:t>
        </w:r>
        <w:proofErr w:type="spellEnd"/>
        <w:r>
          <w:t>.</w:t>
        </w:r>
      </w:ins>
    </w:p>
    <w:p w14:paraId="1E54FF02" w14:textId="77777777" w:rsidR="00B556BF" w:rsidRPr="000F01BB" w:rsidRDefault="00B556BF" w:rsidP="000F01BB"/>
    <w:p w14:paraId="421D8955" w14:textId="21D55EBA" w:rsidR="000F01BB" w:rsidRDefault="000F01BB" w:rsidP="000F01BB">
      <w:r>
        <w:t xml:space="preserve">A: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základních</w:t>
      </w:r>
      <w:proofErr w:type="spellEnd"/>
      <w:r>
        <w:t xml:space="preserve"> </w:t>
      </w:r>
      <w:proofErr w:type="spellStart"/>
      <w:r>
        <w:t>škol</w:t>
      </w:r>
      <w:proofErr w:type="spellEnd"/>
      <w:r>
        <w:t xml:space="preserve"> v </w:t>
      </w:r>
      <w:proofErr w:type="spellStart"/>
      <w:r>
        <w:t>okresu</w:t>
      </w:r>
      <w:proofErr w:type="spellEnd"/>
      <w:r>
        <w:t xml:space="preserve"> a </w:t>
      </w:r>
      <w:proofErr w:type="spellStart"/>
      <w:r>
        <w:t>dojezdové</w:t>
      </w:r>
      <w:proofErr w:type="spellEnd"/>
      <w:r>
        <w:t xml:space="preserve"> </w:t>
      </w:r>
      <w:proofErr w:type="spellStart"/>
      <w:r>
        <w:t>vzdálenosti</w:t>
      </w:r>
      <w:proofErr w:type="spellEnd"/>
      <w:r>
        <w:t xml:space="preserve">: </w:t>
      </w:r>
      <w:r>
        <w:tab/>
      </w:r>
      <w:r>
        <w:tab/>
      </w:r>
      <w:r>
        <w:tab/>
        <w:t>49</w:t>
      </w:r>
    </w:p>
    <w:p w14:paraId="032CCF15" w14:textId="7091BB8F" w:rsidR="000F01BB" w:rsidRDefault="000F01BB" w:rsidP="000F01BB">
      <w:r>
        <w:t xml:space="preserve">B: </w:t>
      </w:r>
      <w:proofErr w:type="spellStart"/>
      <w:r w:rsidR="00C10BDA">
        <w:t>Průměrný</w:t>
      </w:r>
      <w:proofErr w:type="spellEnd"/>
      <w:r w:rsidR="00C10BDA">
        <w:t xml:space="preserve"> </w:t>
      </w:r>
      <w:proofErr w:type="spellStart"/>
      <w:r w:rsidR="00C10BDA">
        <w:t>p</w:t>
      </w:r>
      <w:r>
        <w:t>očet</w:t>
      </w:r>
      <w:proofErr w:type="spellEnd"/>
      <w:r>
        <w:t xml:space="preserve"> </w:t>
      </w:r>
      <w:proofErr w:type="spellStart"/>
      <w:r>
        <w:t>tříd</w:t>
      </w:r>
      <w:proofErr w:type="spellEnd"/>
      <w:r w:rsidR="00C10BDA">
        <w:t xml:space="preserve"> </w:t>
      </w:r>
      <w:proofErr w:type="spellStart"/>
      <w:r w:rsidR="00C10BDA">
        <w:t>na</w:t>
      </w:r>
      <w:proofErr w:type="spellEnd"/>
      <w:r w:rsidR="00C10BDA">
        <w:t xml:space="preserve"> </w:t>
      </w:r>
      <w:proofErr w:type="spellStart"/>
      <w:r w:rsidR="00C10BDA">
        <w:t>jednu</w:t>
      </w:r>
      <w:proofErr w:type="spellEnd"/>
      <w:r w:rsidR="00C10BDA">
        <w:t xml:space="preserve"> </w:t>
      </w:r>
      <w:proofErr w:type="spellStart"/>
      <w:r w:rsidR="00C10BDA">
        <w:t>školu</w:t>
      </w:r>
      <w:proofErr w:type="spellEnd"/>
      <w:r w:rsidR="00C10BDA">
        <w:t xml:space="preserve"> a </w:t>
      </w:r>
      <w:proofErr w:type="spellStart"/>
      <w:r w:rsidR="00C10BDA">
        <w:t>školní</w:t>
      </w:r>
      <w:proofErr w:type="spellEnd"/>
      <w:r w:rsidR="00C10BDA">
        <w:t xml:space="preserve"> </w:t>
      </w:r>
      <w:proofErr w:type="spellStart"/>
      <w:r w:rsidR="00C10BDA">
        <w:t>rok</w:t>
      </w:r>
      <w:proofErr w:type="spellEnd"/>
      <w:r>
        <w:t>:</w:t>
      </w:r>
      <w:r w:rsidR="00C10BDA">
        <w:tab/>
      </w:r>
      <w:r w:rsidR="00C10BDA">
        <w:tab/>
      </w:r>
      <w:r w:rsidR="00C10BDA">
        <w:tab/>
      </w:r>
      <w:r>
        <w:t xml:space="preserve"> </w:t>
      </w:r>
      <w:r>
        <w:tab/>
      </w:r>
      <w:r w:rsidR="00397266">
        <w:t>2</w:t>
      </w:r>
    </w:p>
    <w:p w14:paraId="1145A90F" w14:textId="119FD021" w:rsidR="000F01BB" w:rsidRDefault="000F01BB" w:rsidP="000F01BB">
      <w:r>
        <w:t xml:space="preserve">C: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předepsaných</w:t>
      </w:r>
      <w:proofErr w:type="spellEnd"/>
      <w:r>
        <w:t xml:space="preserve"> </w:t>
      </w:r>
      <w:proofErr w:type="spellStart"/>
      <w:r>
        <w:t>hodin</w:t>
      </w:r>
      <w:proofErr w:type="spellEnd"/>
      <w:r>
        <w:t xml:space="preserve"> v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výukovém</w:t>
      </w:r>
      <w:proofErr w:type="spellEnd"/>
      <w:r>
        <w:t xml:space="preserve"> </w:t>
      </w:r>
      <w:proofErr w:type="spellStart"/>
      <w:r>
        <w:t>kurzu</w:t>
      </w:r>
      <w:proofErr w:type="spellEnd"/>
      <w:r>
        <w:t>:</w:t>
      </w:r>
      <w:r>
        <w:tab/>
      </w:r>
      <w:r>
        <w:tab/>
      </w:r>
      <w:r>
        <w:tab/>
        <w:t>40</w:t>
      </w:r>
      <w:r w:rsidR="00397266">
        <w:t xml:space="preserve"> h</w:t>
      </w:r>
    </w:p>
    <w:p w14:paraId="61A19AD7" w14:textId="77777777" w:rsidR="00F85700" w:rsidRDefault="000F01BB" w:rsidP="000F01BB">
      <w:r>
        <w:t xml:space="preserve">D: </w:t>
      </w:r>
      <w:proofErr w:type="spellStart"/>
      <w:r>
        <w:t>Teoretický</w:t>
      </w:r>
      <w:proofErr w:type="spellEnd"/>
      <w:r>
        <w:t xml:space="preserve"> </w:t>
      </w:r>
      <w:proofErr w:type="spellStart"/>
      <w:r>
        <w:t>kapacitní</w:t>
      </w:r>
      <w:proofErr w:type="spellEnd"/>
      <w:r>
        <w:t xml:space="preserve"> </w:t>
      </w:r>
      <w:proofErr w:type="spellStart"/>
      <w:r>
        <w:t>požadavek</w:t>
      </w:r>
      <w:proofErr w:type="spellEnd"/>
      <w:r>
        <w:t xml:space="preserve"> </w:t>
      </w:r>
      <w:proofErr w:type="spellStart"/>
      <w:r w:rsidR="00F85700">
        <w:t>na</w:t>
      </w:r>
      <w:proofErr w:type="spellEnd"/>
      <w:r w:rsidR="00F85700">
        <w:t xml:space="preserve"> </w:t>
      </w:r>
      <w:proofErr w:type="spellStart"/>
      <w:r w:rsidR="00F85700">
        <w:t>jednu</w:t>
      </w:r>
      <w:proofErr w:type="spellEnd"/>
      <w:r w:rsidR="00F85700">
        <w:t xml:space="preserve"> </w:t>
      </w:r>
      <w:proofErr w:type="spellStart"/>
      <w:r w:rsidR="00F85700">
        <w:t>třídu</w:t>
      </w:r>
      <w:proofErr w:type="spellEnd"/>
      <w:r w:rsidR="00F85700">
        <w:t xml:space="preserve"> </w:t>
      </w:r>
      <w:proofErr w:type="spellStart"/>
      <w:r>
        <w:t>celkem</w:t>
      </w:r>
      <w:proofErr w:type="spellEnd"/>
      <w:r>
        <w:t xml:space="preserve"> (</w:t>
      </w:r>
      <w:r w:rsidR="00397266">
        <w:t xml:space="preserve">D = </w:t>
      </w:r>
      <w:r>
        <w:t>A x B</w:t>
      </w:r>
      <w:r w:rsidR="00397266">
        <w:t xml:space="preserve"> x C</w:t>
      </w:r>
      <w:r>
        <w:t>):</w:t>
      </w:r>
      <w:r>
        <w:tab/>
      </w:r>
      <w:r>
        <w:tab/>
      </w:r>
      <w:r w:rsidR="00397266">
        <w:t xml:space="preserve">3920 </w:t>
      </w:r>
      <w:proofErr w:type="spellStart"/>
      <w:r w:rsidR="00F85700">
        <w:t>třídohodin</w:t>
      </w:r>
      <w:proofErr w:type="spellEnd"/>
    </w:p>
    <w:p w14:paraId="0391B74A" w14:textId="0FBE2597" w:rsidR="00C10BDA" w:rsidRDefault="00C10BDA" w:rsidP="000F01BB"/>
    <w:p w14:paraId="56944D7A" w14:textId="0FF07AD9" w:rsidR="00F85700" w:rsidRDefault="00F85700" w:rsidP="000F01BB">
      <w:proofErr w:type="spellStart"/>
      <w:r>
        <w:t>Počet</w:t>
      </w:r>
      <w:proofErr w:type="spellEnd"/>
      <w:r>
        <w:t xml:space="preserve"> </w:t>
      </w:r>
      <w:proofErr w:type="spellStart"/>
      <w:r>
        <w:t>hodin</w:t>
      </w:r>
      <w:proofErr w:type="spellEnd"/>
      <w:r>
        <w:t xml:space="preserve"> za </w:t>
      </w:r>
      <w:proofErr w:type="spellStart"/>
      <w:r>
        <w:t>všední</w:t>
      </w:r>
      <w:proofErr w:type="spellEnd"/>
      <w:r>
        <w:t xml:space="preserve"> den…. </w:t>
      </w:r>
      <w:r>
        <w:tab/>
      </w:r>
      <w:r>
        <w:tab/>
      </w:r>
      <w:r>
        <w:tab/>
        <w:t>4 (8:00 – 12:00)</w:t>
      </w:r>
    </w:p>
    <w:p w14:paraId="5AC85488" w14:textId="3565A1F3" w:rsidR="00F85700" w:rsidRDefault="00F85700" w:rsidP="000F01BB">
      <w:proofErr w:type="spellStart"/>
      <w:r>
        <w:t>Tříd</w:t>
      </w:r>
      <w:proofErr w:type="spellEnd"/>
      <w:r>
        <w:t xml:space="preserve"> v </w:t>
      </w:r>
      <w:proofErr w:type="spellStart"/>
      <w:r>
        <w:t>jedné</w:t>
      </w:r>
      <w:proofErr w:type="spellEnd"/>
      <w:r>
        <w:t xml:space="preserve"> </w:t>
      </w:r>
      <w:proofErr w:type="spellStart"/>
      <w:r>
        <w:t>hodině</w:t>
      </w:r>
      <w:proofErr w:type="spellEnd"/>
      <w:r>
        <w:t xml:space="preserve">……………. </w:t>
      </w:r>
      <w:r>
        <w:tab/>
      </w:r>
      <w:r>
        <w:tab/>
      </w:r>
      <w:r>
        <w:tab/>
        <w:t>2</w:t>
      </w:r>
    </w:p>
    <w:p w14:paraId="41E1BB66" w14:textId="1702AD0A" w:rsidR="00F85700" w:rsidRDefault="00F85700" w:rsidP="000F01BB">
      <w:proofErr w:type="spellStart"/>
      <w:r>
        <w:t>Počet</w:t>
      </w:r>
      <w:proofErr w:type="spellEnd"/>
      <w:r>
        <w:t xml:space="preserve"> </w:t>
      </w:r>
      <w:proofErr w:type="spellStart"/>
      <w:r>
        <w:t>třídohodin</w:t>
      </w:r>
      <w:proofErr w:type="spellEnd"/>
      <w:r>
        <w:t xml:space="preserve"> </w:t>
      </w:r>
      <w:proofErr w:type="spellStart"/>
      <w:r>
        <w:t>absolvovaných</w:t>
      </w:r>
      <w:proofErr w:type="spellEnd"/>
      <w:r>
        <w:t xml:space="preserve"> za 1 den… </w:t>
      </w:r>
      <w:r>
        <w:tab/>
        <w:t>8</w:t>
      </w:r>
    </w:p>
    <w:p w14:paraId="4B430389" w14:textId="0D83E86A" w:rsidR="00F85700" w:rsidRDefault="00F85700" w:rsidP="000F01BB">
      <w:r>
        <w:t xml:space="preserve">Za 1 </w:t>
      </w:r>
      <w:proofErr w:type="spellStart"/>
      <w:r>
        <w:t>týden</w:t>
      </w:r>
      <w:proofErr w:type="spellEnd"/>
      <w:r>
        <w:t xml:space="preserve"> ………………………………………………</w:t>
      </w:r>
      <w:r>
        <w:tab/>
        <w:t>40</w:t>
      </w:r>
    </w:p>
    <w:p w14:paraId="77089260" w14:textId="77777777" w:rsidR="00F85700" w:rsidRDefault="00F85700" w:rsidP="000F01BB"/>
    <w:p w14:paraId="42803957" w14:textId="5667CA73" w:rsidR="00397266" w:rsidRDefault="00397266" w:rsidP="000F01BB">
      <w:proofErr w:type="spellStart"/>
      <w:r>
        <w:t>Optimální</w:t>
      </w:r>
      <w:proofErr w:type="spellEnd"/>
      <w:r>
        <w:t xml:space="preserve"> </w:t>
      </w:r>
      <w:proofErr w:type="spellStart"/>
      <w:r>
        <w:t>výuková</w:t>
      </w:r>
      <w:proofErr w:type="spellEnd"/>
      <w:r>
        <w:t xml:space="preserve"> </w:t>
      </w:r>
      <w:proofErr w:type="spellStart"/>
      <w:r w:rsidR="00F85700">
        <w:t>vodní</w:t>
      </w:r>
      <w:proofErr w:type="spellEnd"/>
      <w:r w:rsidR="00F85700">
        <w:t xml:space="preserve"> </w:t>
      </w:r>
      <w:proofErr w:type="spellStart"/>
      <w:r>
        <w:t>plocha</w:t>
      </w:r>
      <w:proofErr w:type="spellEnd"/>
      <w:r>
        <w:t xml:space="preserve"> pro </w:t>
      </w:r>
      <w:proofErr w:type="spellStart"/>
      <w:r w:rsidR="00F85700">
        <w:t>jednu</w:t>
      </w:r>
      <w:proofErr w:type="spellEnd"/>
      <w:r w:rsidR="00F85700">
        <w:t xml:space="preserve"> </w:t>
      </w:r>
      <w:proofErr w:type="spellStart"/>
      <w:r w:rsidR="00F85700">
        <w:t>až</w:t>
      </w:r>
      <w:proofErr w:type="spellEnd"/>
      <w:r w:rsidR="00F85700">
        <w:t xml:space="preserve"> max </w:t>
      </w:r>
      <w:proofErr w:type="spellStart"/>
      <w:r w:rsidR="00C10BDA">
        <w:t>dvě</w:t>
      </w:r>
      <w:proofErr w:type="spellEnd"/>
      <w:r w:rsidR="00C10BDA">
        <w:t xml:space="preserve"> </w:t>
      </w:r>
      <w:proofErr w:type="spellStart"/>
      <w:r w:rsidR="00C10BDA">
        <w:t>třídy</w:t>
      </w:r>
      <w:proofErr w:type="spellEnd"/>
      <w:r w:rsidR="00C10BDA">
        <w:t xml:space="preserve"> (2</w:t>
      </w:r>
      <w:r w:rsidR="00F85700">
        <w:t xml:space="preserve"> </w:t>
      </w:r>
      <w:r w:rsidR="00C10BDA">
        <w:t>x</w:t>
      </w:r>
      <w:r w:rsidR="00F85700">
        <w:t xml:space="preserve"> 25</w:t>
      </w:r>
      <w:r>
        <w:t xml:space="preserve"> </w:t>
      </w:r>
      <w:proofErr w:type="spellStart"/>
      <w:r>
        <w:t>dětí</w:t>
      </w:r>
      <w:proofErr w:type="spellEnd"/>
      <w:r w:rsidR="00C10BDA">
        <w:t>)</w:t>
      </w:r>
      <w:r>
        <w:t xml:space="preserve"> je </w:t>
      </w:r>
    </w:p>
    <w:p w14:paraId="3789DE21" w14:textId="6D6ACE94" w:rsidR="00397266" w:rsidRDefault="00397266" w:rsidP="00397266">
      <w:pPr>
        <w:pStyle w:val="ListParagraph"/>
        <w:numPr>
          <w:ilvl w:val="0"/>
          <w:numId w:val="1"/>
        </w:numPr>
      </w:pPr>
      <w:r>
        <w:t xml:space="preserve">25 x 10 </w:t>
      </w:r>
      <w:proofErr w:type="spellStart"/>
      <w:r>
        <w:t>metrů</w:t>
      </w:r>
      <w:proofErr w:type="spellEnd"/>
      <w:r>
        <w:t xml:space="preserve">, </w:t>
      </w:r>
      <w:proofErr w:type="spellStart"/>
      <w:r>
        <w:t>hloubka</w:t>
      </w:r>
      <w:proofErr w:type="spellEnd"/>
      <w:r>
        <w:t xml:space="preserve"> </w:t>
      </w:r>
      <w:proofErr w:type="spellStart"/>
      <w:r>
        <w:t>nastavitelná</w:t>
      </w:r>
      <w:proofErr w:type="spellEnd"/>
      <w:r>
        <w:t xml:space="preserve"> 1,0 m  </w:t>
      </w:r>
      <w:proofErr w:type="spellStart"/>
      <w:r>
        <w:t>až</w:t>
      </w:r>
      <w:proofErr w:type="spellEnd"/>
      <w:r>
        <w:t xml:space="preserve">  1,8 m </w:t>
      </w:r>
      <w:r>
        <w:br/>
        <w:t xml:space="preserve">(4 </w:t>
      </w:r>
      <w:proofErr w:type="spellStart"/>
      <w:r>
        <w:t>dráhy</w:t>
      </w:r>
      <w:proofErr w:type="spellEnd"/>
      <w:r>
        <w:t xml:space="preserve"> s </w:t>
      </w:r>
      <w:proofErr w:type="spellStart"/>
      <w:r>
        <w:t>šířkou</w:t>
      </w:r>
      <w:proofErr w:type="spellEnd"/>
      <w:r>
        <w:t xml:space="preserve"> 2,5 m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redukované</w:t>
      </w:r>
      <w:proofErr w:type="spellEnd"/>
      <w:r>
        <w:t xml:space="preserve"> </w:t>
      </w:r>
      <w:proofErr w:type="spellStart"/>
      <w:r>
        <w:t>délce</w:t>
      </w:r>
      <w:proofErr w:type="spellEnd"/>
      <w:r>
        <w:t xml:space="preserve"> 25m)</w:t>
      </w:r>
    </w:p>
    <w:p w14:paraId="1D45123E" w14:textId="77777777" w:rsidR="00F85700" w:rsidRDefault="00F85700" w:rsidP="000F01BB"/>
    <w:p w14:paraId="4E663558" w14:textId="66CE8EB1" w:rsidR="000F01BB" w:rsidRDefault="000F01BB" w:rsidP="000F01BB">
      <w:proofErr w:type="spellStart"/>
      <w:r>
        <w:t>Zdroj</w:t>
      </w:r>
      <w:proofErr w:type="spellEnd"/>
      <w:r>
        <w:t xml:space="preserve">: </w:t>
      </w:r>
      <w:hyperlink r:id="rId11" w:history="1">
        <w:r>
          <w:rPr>
            <w:rStyle w:val="Hyperlink"/>
          </w:rPr>
          <w:t>https://www.seznamskol.cz/zakladni-skoly/olomoucky-kraj/prostejov/</w:t>
        </w:r>
      </w:hyperlink>
    </w:p>
    <w:p w14:paraId="2E32D1D6" w14:textId="7DD98440" w:rsidR="000F01BB" w:rsidRDefault="000F01BB" w:rsidP="000F01BB"/>
    <w:p w14:paraId="022D3CCF" w14:textId="7A2701E4" w:rsidR="00BB746E" w:rsidRDefault="00BB746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4B31294" w14:textId="2D3D37E2" w:rsidR="00397266" w:rsidRDefault="00397266" w:rsidP="005D5E1F">
      <w:pPr>
        <w:pStyle w:val="Heading1"/>
      </w:pPr>
      <w:proofErr w:type="spellStart"/>
      <w:r>
        <w:lastRenderedPageBreak/>
        <w:t>Tréninková</w:t>
      </w:r>
      <w:proofErr w:type="spellEnd"/>
      <w:r>
        <w:t xml:space="preserve"> </w:t>
      </w:r>
      <w:proofErr w:type="spellStart"/>
      <w:r>
        <w:t>činnost</w:t>
      </w:r>
      <w:proofErr w:type="spellEnd"/>
      <w:r>
        <w:t xml:space="preserve"> </w:t>
      </w:r>
      <w:proofErr w:type="spellStart"/>
      <w:r>
        <w:t>plaveckého</w:t>
      </w:r>
      <w:proofErr w:type="spellEnd"/>
      <w:r>
        <w:t xml:space="preserve"> </w:t>
      </w:r>
      <w:proofErr w:type="spellStart"/>
      <w:r>
        <w:t>klubu</w:t>
      </w:r>
      <w:proofErr w:type="spellEnd"/>
      <w:r w:rsidR="00A86DEB">
        <w:t xml:space="preserve"> TJ </w:t>
      </w:r>
      <w:proofErr w:type="spellStart"/>
      <w:r w:rsidR="00A86DEB">
        <w:t>Prostějov</w:t>
      </w:r>
      <w:proofErr w:type="spellEnd"/>
    </w:p>
    <w:p w14:paraId="696EBB04" w14:textId="1C82776A" w:rsidR="00F85700" w:rsidRDefault="00F85700"/>
    <w:p w14:paraId="542BE969" w14:textId="40B97EC1" w:rsidR="00BB746E" w:rsidRPr="00BB746E" w:rsidRDefault="00BB746E">
      <w:pPr>
        <w:rPr>
          <w:lang w:val="cs-CZ"/>
        </w:rPr>
      </w:pPr>
      <w:proofErr w:type="spellStart"/>
      <w:r>
        <w:t>Kapacita</w:t>
      </w:r>
      <w:proofErr w:type="spellEnd"/>
      <w:r>
        <w:t xml:space="preserve"> je pro </w:t>
      </w:r>
      <w:proofErr w:type="spellStart"/>
      <w:r>
        <w:t>současné</w:t>
      </w:r>
      <w:proofErr w:type="spellEnd"/>
      <w:r>
        <w:t xml:space="preserve"> </w:t>
      </w:r>
      <w:proofErr w:type="spellStart"/>
      <w:r>
        <w:t>požadavky</w:t>
      </w:r>
      <w:proofErr w:type="spellEnd"/>
      <w:r>
        <w:t xml:space="preserve"> </w:t>
      </w:r>
      <w:proofErr w:type="spellStart"/>
      <w:r>
        <w:t>činnosti</w:t>
      </w:r>
      <w:proofErr w:type="spellEnd"/>
      <w:r>
        <w:t xml:space="preserve"> </w:t>
      </w:r>
      <w:proofErr w:type="spellStart"/>
      <w:r>
        <w:t>klubu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současném</w:t>
      </w:r>
      <w:proofErr w:type="spellEnd"/>
      <w:r>
        <w:t xml:space="preserve"> </w:t>
      </w:r>
      <w:proofErr w:type="spellStart"/>
      <w:r>
        <w:t>počtu</w:t>
      </w:r>
      <w:proofErr w:type="spellEnd"/>
      <w:r>
        <w:t xml:space="preserve"> </w:t>
      </w:r>
      <w:proofErr w:type="spellStart"/>
      <w:r>
        <w:t>sportovců</w:t>
      </w:r>
      <w:proofErr w:type="spellEnd"/>
      <w:r>
        <w:t xml:space="preserve"> </w:t>
      </w:r>
      <w:proofErr w:type="spellStart"/>
      <w:r>
        <w:t>nedostatečná</w:t>
      </w:r>
      <w:proofErr w:type="spellEnd"/>
      <w:r>
        <w:t xml:space="preserve">. </w:t>
      </w:r>
      <w:proofErr w:type="spellStart"/>
      <w:ins w:id="516" w:author="Zilka, Jan" w:date="2020-03-17T10:42:00Z">
        <w:r w:rsidR="00E74423">
          <w:t>Kvalifikovaným</w:t>
        </w:r>
        <w:proofErr w:type="spellEnd"/>
        <w:r w:rsidR="00E74423">
          <w:t xml:space="preserve"> </w:t>
        </w:r>
        <w:proofErr w:type="spellStart"/>
        <w:r w:rsidR="00E74423">
          <w:t>o</w:t>
        </w:r>
      </w:ins>
      <w:del w:id="517" w:author="Zilka, Jan" w:date="2020-03-17T10:42:00Z">
        <w:r w:rsidDel="00E74423">
          <w:delText>O</w:delText>
        </w:r>
      </w:del>
      <w:r>
        <w:t>dhadem</w:t>
      </w:r>
      <w:proofErr w:type="spellEnd"/>
      <w:r>
        <w:t xml:space="preserve"> </w:t>
      </w:r>
      <w:ins w:id="518" w:author="Zilka, Jan" w:date="2020-03-17T10:42:00Z">
        <w:r w:rsidR="00E74423">
          <w:t xml:space="preserve">(viz </w:t>
        </w:r>
        <w:proofErr w:type="spellStart"/>
        <w:r w:rsidR="00E74423">
          <w:t>kalkulaci</w:t>
        </w:r>
        <w:proofErr w:type="spellEnd"/>
        <w:r w:rsidR="00E74423">
          <w:t xml:space="preserve"> </w:t>
        </w:r>
        <w:proofErr w:type="spellStart"/>
        <w:r w:rsidR="00E74423">
          <w:t>níže</w:t>
        </w:r>
        <w:proofErr w:type="spellEnd"/>
        <w:r w:rsidR="00E74423">
          <w:t xml:space="preserve">) </w:t>
        </w:r>
      </w:ins>
      <w:proofErr w:type="spellStart"/>
      <w:r>
        <w:t>dosahuje</w:t>
      </w:r>
      <w:proofErr w:type="spellEnd"/>
      <w:r>
        <w:t xml:space="preserve"> </w:t>
      </w:r>
      <w:proofErr w:type="spellStart"/>
      <w:r>
        <w:t>současná</w:t>
      </w:r>
      <w:proofErr w:type="spellEnd"/>
      <w:r>
        <w:t xml:space="preserve"> </w:t>
      </w:r>
      <w:proofErr w:type="spellStart"/>
      <w:r>
        <w:t>kapacita</w:t>
      </w:r>
      <w:proofErr w:type="spellEnd"/>
      <w:r>
        <w:t xml:space="preserve"> </w:t>
      </w:r>
      <w:proofErr w:type="spellStart"/>
      <w:r>
        <w:t>pouhých</w:t>
      </w:r>
      <w:proofErr w:type="spellEnd"/>
      <w:r>
        <w:t xml:space="preserve"> 25 </w:t>
      </w:r>
      <w:proofErr w:type="spellStart"/>
      <w:r>
        <w:t>až</w:t>
      </w:r>
      <w:proofErr w:type="spellEnd"/>
      <w:r>
        <w:t xml:space="preserve"> 50 % </w:t>
      </w:r>
      <w:proofErr w:type="spellStart"/>
      <w:r>
        <w:t>potřebné</w:t>
      </w:r>
      <w:proofErr w:type="spellEnd"/>
      <w:r>
        <w:t xml:space="preserve"> </w:t>
      </w:r>
      <w:proofErr w:type="spellStart"/>
      <w:r>
        <w:t>kapacity</w:t>
      </w:r>
      <w:proofErr w:type="spellEnd"/>
      <w:r>
        <w:t>. Tr</w:t>
      </w:r>
      <w:r>
        <w:rPr>
          <w:lang w:val="cs-CZ"/>
        </w:rPr>
        <w:t>éninková činnost je tím silně limitovaná a nedostatečná.</w:t>
      </w:r>
      <w:r w:rsidR="005906B8">
        <w:rPr>
          <w:lang w:val="cs-CZ"/>
        </w:rPr>
        <w:t xml:space="preserve"> </w:t>
      </w:r>
      <w:r w:rsidR="00FA39C6">
        <w:rPr>
          <w:lang w:val="cs-CZ"/>
        </w:rPr>
        <w:t xml:space="preserve">Celkový počet hodin </w:t>
      </w:r>
      <w:ins w:id="519" w:author="Zilka, Jan" w:date="2020-03-17T10:42:00Z">
        <w:r w:rsidR="00E74423">
          <w:rPr>
            <w:lang w:val="cs-CZ"/>
          </w:rPr>
          <w:t xml:space="preserve">rezervovaných pro plavecký klub </w:t>
        </w:r>
      </w:ins>
      <w:r w:rsidR="00FA39C6">
        <w:rPr>
          <w:lang w:val="cs-CZ"/>
        </w:rPr>
        <w:t xml:space="preserve">je </w:t>
      </w:r>
      <w:r w:rsidR="00283FA1">
        <w:rPr>
          <w:lang w:val="cs-CZ"/>
        </w:rPr>
        <w:t xml:space="preserve">nyní 17 hodin týdně pro všechny sekce. </w:t>
      </w:r>
      <w:del w:id="520" w:author="Zilka, Jan" w:date="2020-03-17T10:42:00Z">
        <w:r w:rsidR="00FA39C6" w:rsidDel="00E74423">
          <w:rPr>
            <w:lang w:val="cs-CZ"/>
          </w:rPr>
          <w:delText xml:space="preserve"> </w:delText>
        </w:r>
      </w:del>
    </w:p>
    <w:p w14:paraId="51747FFA" w14:textId="333121BB" w:rsidR="00BB746E" w:rsidRPr="00F6678A" w:rsidRDefault="00A86DEB">
      <w:pPr>
        <w:rPr>
          <w:lang w:val="cs-CZ"/>
        </w:rPr>
      </w:pPr>
      <w:r w:rsidRPr="00283FA1">
        <w:rPr>
          <w:lang w:val="cs-CZ"/>
        </w:rPr>
        <w:t>Kapacitní k</w:t>
      </w:r>
      <w:r w:rsidR="00BB746E" w:rsidRPr="00283FA1">
        <w:rPr>
          <w:lang w:val="cs-CZ"/>
        </w:rPr>
        <w:t>alkulaci by bylo potřeba propracovat</w:t>
      </w:r>
      <w:r w:rsidRPr="00283FA1">
        <w:rPr>
          <w:lang w:val="cs-CZ"/>
        </w:rPr>
        <w:t xml:space="preserve"> vice detailně</w:t>
      </w:r>
      <w:r w:rsidR="00BB746E" w:rsidRPr="00283FA1">
        <w:rPr>
          <w:lang w:val="cs-CZ"/>
        </w:rPr>
        <w:t xml:space="preserve">. Níže </w:t>
      </w:r>
      <w:r w:rsidRPr="00283FA1">
        <w:rPr>
          <w:lang w:val="cs-CZ"/>
        </w:rPr>
        <w:t xml:space="preserve">je </w:t>
      </w:r>
      <w:r w:rsidR="00BB746E" w:rsidRPr="00283FA1">
        <w:rPr>
          <w:lang w:val="cs-CZ"/>
        </w:rPr>
        <w:t>uveden pouze nástřel</w:t>
      </w:r>
      <w:r w:rsidRPr="00283FA1">
        <w:rPr>
          <w:lang w:val="cs-CZ"/>
        </w:rPr>
        <w:t xml:space="preserve"> pro menší část kl</w:t>
      </w:r>
      <w:r w:rsidRPr="00F6678A">
        <w:rPr>
          <w:lang w:val="cs-CZ"/>
        </w:rPr>
        <w:t>ubu, kde sportovci trénují denně na výkonnostní a vrcholové úrovni. Mimo tento nejnáročnější segment je v klubu dalších několik částí, které mají velmi odlišné potřeby. Sportovní přípravka, kondiční plavci, rekreační plavci a plavci kategorie “masters”</w:t>
      </w:r>
      <w:r w:rsidR="00283FA1" w:rsidRPr="00F6678A">
        <w:rPr>
          <w:lang w:val="cs-CZ"/>
        </w:rPr>
        <w:t xml:space="preserve"> Viz výše</w:t>
      </w:r>
      <w:r w:rsidRPr="00F6678A">
        <w:rPr>
          <w:lang w:val="cs-CZ"/>
        </w:rPr>
        <w:t xml:space="preserve">. Mimo TJ Prostějov ve městě působí take klub zimního plavání s cca 100 členy. Mimo tyto dále existuje klub </w:t>
      </w:r>
      <w:r w:rsidR="00E15EEC" w:rsidRPr="00F6678A">
        <w:rPr>
          <w:lang w:val="cs-CZ"/>
        </w:rPr>
        <w:t>vodního póla, činnost připravuje klub uměleckého plavání (akvabely), klub nádechového potápění (freediving) a klub ploutvového plavání.</w:t>
      </w:r>
    </w:p>
    <w:p w14:paraId="5B5B4DF5" w14:textId="77777777" w:rsidR="00E74423" w:rsidRDefault="00E74423">
      <w:pPr>
        <w:rPr>
          <w:ins w:id="521" w:author="Zilka, Jan" w:date="2020-03-17T10:45:00Z"/>
          <w:lang w:val="cs-CZ"/>
        </w:rPr>
      </w:pPr>
    </w:p>
    <w:p w14:paraId="63BF3ACA" w14:textId="4DDE11BD" w:rsidR="00BB746E" w:rsidRPr="00F6678A" w:rsidRDefault="00E74423">
      <w:pPr>
        <w:pStyle w:val="Heading2"/>
        <w:rPr>
          <w:lang w:val="cs-CZ"/>
        </w:rPr>
        <w:pPrChange w:id="522" w:author="Zilka, Jan" w:date="2020-03-17T10:45:00Z">
          <w:pPr/>
        </w:pPrChange>
      </w:pPr>
      <w:ins w:id="523" w:author="Zilka, Jan" w:date="2020-03-17T10:44:00Z">
        <w:r>
          <w:rPr>
            <w:lang w:val="cs-CZ"/>
          </w:rPr>
          <w:t>Příklad pro sekci Vý</w:t>
        </w:r>
      </w:ins>
      <w:ins w:id="524" w:author="Zilka, Jan" w:date="2020-03-17T10:45:00Z">
        <w:r>
          <w:rPr>
            <w:lang w:val="cs-CZ"/>
          </w:rPr>
          <w:t>konnostní a vrcholový sport</w:t>
        </w:r>
      </w:ins>
    </w:p>
    <w:p w14:paraId="212ABBFF" w14:textId="220801BE" w:rsidR="00A86DEB" w:rsidRDefault="00A86DEB" w:rsidP="005D5E1F">
      <w:pPr>
        <w:pStyle w:val="Heading2"/>
      </w:pPr>
      <w:del w:id="525" w:author="Zilka, Jan" w:date="2020-03-17T10:43:00Z">
        <w:r w:rsidDel="00E74423">
          <w:delText>V</w:delText>
        </w:r>
      </w:del>
      <w:del w:id="526" w:author="Zilka, Jan" w:date="2020-03-17T10:45:00Z">
        <w:r w:rsidDel="00E74423">
          <w:delText xml:space="preserve">ýkonnostní a vrcholový sport - </w:delText>
        </w:r>
      </w:del>
      <w:proofErr w:type="spellStart"/>
      <w:r>
        <w:t>reálné</w:t>
      </w:r>
      <w:proofErr w:type="spellEnd"/>
      <w:r>
        <w:t xml:space="preserve"> </w:t>
      </w:r>
      <w:proofErr w:type="spellStart"/>
      <w:r>
        <w:t>parametry</w:t>
      </w:r>
      <w:proofErr w:type="spellEnd"/>
      <w:r>
        <w:t xml:space="preserve"> 2019</w:t>
      </w:r>
    </w:p>
    <w:p w14:paraId="27B41607" w14:textId="77777777" w:rsidR="00A86DEB" w:rsidRDefault="00A86DEB"/>
    <w:p w14:paraId="0079A2E5" w14:textId="4D03C07A" w:rsidR="00BB746E" w:rsidRDefault="00A86DEB">
      <w:proofErr w:type="spellStart"/>
      <w:r>
        <w:t>B</w:t>
      </w:r>
      <w:r w:rsidR="00BB746E">
        <w:t>azén</w:t>
      </w:r>
      <w:proofErr w:type="spellEnd"/>
      <w:r>
        <w:t xml:space="preserve">…………………………………………  </w:t>
      </w:r>
      <w:r w:rsidR="00BB746E">
        <w:t>25</w:t>
      </w:r>
      <w:r>
        <w:t xml:space="preserve"> </w:t>
      </w:r>
      <w:r w:rsidR="00BB746E">
        <w:t>x</w:t>
      </w:r>
      <w:r>
        <w:t xml:space="preserve"> </w:t>
      </w:r>
      <w:r w:rsidR="00BB746E">
        <w:t>12,2</w:t>
      </w:r>
      <w:proofErr w:type="gramStart"/>
      <w:r w:rsidR="00BB746E">
        <w:t xml:space="preserve">m </w:t>
      </w:r>
      <w:r>
        <w:t>,</w:t>
      </w:r>
      <w:proofErr w:type="gramEnd"/>
      <w:r>
        <w:t xml:space="preserve"> 6 </w:t>
      </w:r>
      <w:proofErr w:type="spellStart"/>
      <w:r>
        <w:t>drah</w:t>
      </w:r>
      <w:proofErr w:type="spellEnd"/>
    </w:p>
    <w:p w14:paraId="6672B42F" w14:textId="446E0671" w:rsidR="00BB746E" w:rsidRDefault="00BB746E">
      <w:proofErr w:type="spellStart"/>
      <w:r>
        <w:t>Počet</w:t>
      </w:r>
      <w:proofErr w:type="spellEnd"/>
      <w:r>
        <w:t xml:space="preserve"> </w:t>
      </w:r>
      <w:proofErr w:type="spellStart"/>
      <w:r>
        <w:t>tréninkových</w:t>
      </w:r>
      <w:proofErr w:type="spellEnd"/>
      <w:r>
        <w:t xml:space="preserve"> </w:t>
      </w:r>
      <w:proofErr w:type="spellStart"/>
      <w:r>
        <w:t>hodin</w:t>
      </w:r>
      <w:proofErr w:type="spellEnd"/>
      <w:r>
        <w:t xml:space="preserve"> </w:t>
      </w:r>
      <w:proofErr w:type="spellStart"/>
      <w:proofErr w:type="gramStart"/>
      <w:r>
        <w:t>denně</w:t>
      </w:r>
      <w:proofErr w:type="spellEnd"/>
      <w:r w:rsidR="00A86DEB">
        <w:t>..</w:t>
      </w:r>
      <w:proofErr w:type="gramEnd"/>
      <w:r>
        <w:t>… 3</w:t>
      </w:r>
    </w:p>
    <w:p w14:paraId="43EFB601" w14:textId="1063F0BC" w:rsidR="00397266" w:rsidRDefault="00F85700">
      <w:proofErr w:type="spellStart"/>
      <w:r>
        <w:t>Počet</w:t>
      </w:r>
      <w:proofErr w:type="spellEnd"/>
      <w:r>
        <w:t xml:space="preserve"> </w:t>
      </w:r>
      <w:proofErr w:type="spellStart"/>
      <w:r>
        <w:t>tréninkových</w:t>
      </w:r>
      <w:proofErr w:type="spellEnd"/>
      <w:r>
        <w:t xml:space="preserve"> </w:t>
      </w:r>
      <w:proofErr w:type="spellStart"/>
      <w:r>
        <w:t>skupin</w:t>
      </w:r>
      <w:proofErr w:type="spellEnd"/>
      <w:r>
        <w:t xml:space="preserve"> ……</w:t>
      </w:r>
      <w:r w:rsidR="00BB746E">
        <w:t>………</w:t>
      </w:r>
      <w:r>
        <w:t xml:space="preserve"> </w:t>
      </w:r>
      <w:r w:rsidR="00A86DEB">
        <w:t>4</w:t>
      </w:r>
    </w:p>
    <w:p w14:paraId="60350AFC" w14:textId="121EE1AB" w:rsidR="00BB746E" w:rsidRDefault="00BB746E">
      <w:proofErr w:type="spellStart"/>
      <w:r>
        <w:t>Plavců</w:t>
      </w:r>
      <w:proofErr w:type="spellEnd"/>
      <w:r>
        <w:t xml:space="preserve"> v </w:t>
      </w:r>
      <w:proofErr w:type="spellStart"/>
      <w:r>
        <w:t>tréninkové</w:t>
      </w:r>
      <w:proofErr w:type="spellEnd"/>
      <w:r>
        <w:t xml:space="preserve"> </w:t>
      </w:r>
      <w:proofErr w:type="spellStart"/>
      <w:r>
        <w:t>skupině</w:t>
      </w:r>
      <w:proofErr w:type="spellEnd"/>
      <w:r>
        <w:t xml:space="preserve">…………  </w:t>
      </w:r>
      <w:r w:rsidR="00A86DEB">
        <w:t>20</w:t>
      </w:r>
    </w:p>
    <w:p w14:paraId="0B969CBB" w14:textId="7F2BF1A3" w:rsidR="00BB746E" w:rsidRDefault="00A86DEB">
      <w:proofErr w:type="spellStart"/>
      <w:r>
        <w:t>P</w:t>
      </w:r>
      <w:r w:rsidR="00283FA1">
        <w:t>očet</w:t>
      </w:r>
      <w:proofErr w:type="spellEnd"/>
      <w:r w:rsidR="00283FA1">
        <w:t xml:space="preserve"> </w:t>
      </w:r>
      <w:proofErr w:type="spellStart"/>
      <w:r w:rsidR="00283FA1">
        <w:t>pla</w:t>
      </w:r>
      <w:r w:rsidR="00BB746E">
        <w:t>vců</w:t>
      </w:r>
      <w:proofErr w:type="spellEnd"/>
      <w:r w:rsidR="00BB746E">
        <w:t xml:space="preserve"> </w:t>
      </w:r>
      <w:proofErr w:type="spellStart"/>
      <w:r w:rsidR="00BB746E">
        <w:t>na</w:t>
      </w:r>
      <w:proofErr w:type="spellEnd"/>
      <w:r w:rsidR="00BB746E">
        <w:t xml:space="preserve"> 1 </w:t>
      </w:r>
      <w:proofErr w:type="spellStart"/>
      <w:r w:rsidR="00BB746E">
        <w:t>dráhu</w:t>
      </w:r>
      <w:proofErr w:type="spellEnd"/>
      <w:r>
        <w:t>…………….</w:t>
      </w:r>
      <w:r w:rsidR="00BB746E">
        <w:t xml:space="preserve">… </w:t>
      </w:r>
      <w:r>
        <w:t>20</w:t>
      </w:r>
    </w:p>
    <w:p w14:paraId="30C4D619" w14:textId="0EB53ABB" w:rsidR="00BB746E" w:rsidRDefault="00BB746E"/>
    <w:p w14:paraId="5CED1A01" w14:textId="78E17FCB" w:rsidR="00A86DEB" w:rsidRDefault="00A86DEB" w:rsidP="005D5E1F">
      <w:pPr>
        <w:pStyle w:val="Heading2"/>
      </w:pPr>
      <w:del w:id="527" w:author="Zilka, Jan" w:date="2020-03-17T10:45:00Z">
        <w:r w:rsidDel="00E74423">
          <w:delText>Výkonnostní a vrcholový sport – p</w:delText>
        </w:r>
      </w:del>
      <w:proofErr w:type="spellStart"/>
      <w:ins w:id="528" w:author="Zilka, Jan" w:date="2020-03-17T10:45:00Z">
        <w:r w:rsidR="00E74423">
          <w:t>P</w:t>
        </w:r>
      </w:ins>
      <w:r>
        <w:t>otřebná</w:t>
      </w:r>
      <w:proofErr w:type="spellEnd"/>
      <w:r>
        <w:t xml:space="preserve"> </w:t>
      </w:r>
      <w:proofErr w:type="spellStart"/>
      <w:r>
        <w:t>kapacita</w:t>
      </w:r>
      <w:proofErr w:type="spellEnd"/>
    </w:p>
    <w:p w14:paraId="318DD62A" w14:textId="77777777" w:rsidR="00A86DEB" w:rsidRDefault="00A86DEB" w:rsidP="00A86DEB"/>
    <w:p w14:paraId="14368D01" w14:textId="759D48B1" w:rsidR="00A86DEB" w:rsidRDefault="00A86DEB" w:rsidP="00A86DEB">
      <w:proofErr w:type="spellStart"/>
      <w:r>
        <w:t>Bazén</w:t>
      </w:r>
      <w:proofErr w:type="spellEnd"/>
      <w:r>
        <w:t xml:space="preserve">…………………………………………  50 x 25 </w:t>
      </w:r>
      <w:proofErr w:type="gramStart"/>
      <w:r>
        <w:t>m ,</w:t>
      </w:r>
      <w:proofErr w:type="gramEnd"/>
      <w:r>
        <w:t xml:space="preserve"> 10 </w:t>
      </w:r>
      <w:proofErr w:type="spellStart"/>
      <w:r>
        <w:t>drah</w:t>
      </w:r>
      <w:proofErr w:type="spellEnd"/>
      <w:ins w:id="529" w:author="Zilka, Jan" w:date="2020-03-17T10:43:00Z">
        <w:r w:rsidR="00E74423">
          <w:t xml:space="preserve"> s </w:t>
        </w:r>
        <w:proofErr w:type="spellStart"/>
        <w:r w:rsidR="00E74423">
          <w:t>délkou</w:t>
        </w:r>
        <w:proofErr w:type="spellEnd"/>
        <w:r w:rsidR="00E74423">
          <w:t xml:space="preserve"> 50m </w:t>
        </w:r>
      </w:ins>
      <w:del w:id="530" w:author="Zilka, Jan" w:date="2020-03-17T10:43:00Z">
        <w:r w:rsidDel="00E74423">
          <w:delText>,</w:delText>
        </w:r>
      </w:del>
      <w:r>
        <w:t xml:space="preserve"> </w:t>
      </w:r>
      <w:proofErr w:type="spellStart"/>
      <w:r>
        <w:t>nebo</w:t>
      </w:r>
      <w:proofErr w:type="spellEnd"/>
      <w:r>
        <w:t xml:space="preserve"> 20 </w:t>
      </w:r>
      <w:proofErr w:type="spellStart"/>
      <w:r>
        <w:t>drah</w:t>
      </w:r>
      <w:proofErr w:type="spellEnd"/>
      <w:r>
        <w:t xml:space="preserve"> s </w:t>
      </w:r>
      <w:proofErr w:type="spellStart"/>
      <w:r>
        <w:t>délkou</w:t>
      </w:r>
      <w:proofErr w:type="spellEnd"/>
      <w:r>
        <w:t xml:space="preserve"> 25m </w:t>
      </w:r>
    </w:p>
    <w:p w14:paraId="27948B35" w14:textId="688E090D" w:rsidR="00A86DEB" w:rsidRDefault="00A86DEB" w:rsidP="00A86DEB">
      <w:proofErr w:type="spellStart"/>
      <w:r>
        <w:t>Počet</w:t>
      </w:r>
      <w:proofErr w:type="spellEnd"/>
      <w:r>
        <w:t xml:space="preserve"> </w:t>
      </w:r>
      <w:proofErr w:type="spellStart"/>
      <w:r>
        <w:t>tréninkových</w:t>
      </w:r>
      <w:proofErr w:type="spellEnd"/>
      <w:r>
        <w:t xml:space="preserve"> </w:t>
      </w:r>
      <w:proofErr w:type="spellStart"/>
      <w:r>
        <w:t>hodin</w:t>
      </w:r>
      <w:proofErr w:type="spellEnd"/>
      <w:r>
        <w:t xml:space="preserve"> </w:t>
      </w:r>
      <w:proofErr w:type="spellStart"/>
      <w:proofErr w:type="gramStart"/>
      <w:r>
        <w:t>denně</w:t>
      </w:r>
      <w:proofErr w:type="spellEnd"/>
      <w:r>
        <w:t>..</w:t>
      </w:r>
      <w:proofErr w:type="gramEnd"/>
      <w:r>
        <w:t>… 5</w:t>
      </w:r>
    </w:p>
    <w:p w14:paraId="08AD4467" w14:textId="50B4A7CA" w:rsidR="00A86DEB" w:rsidRDefault="00A86DEB" w:rsidP="00A86DEB">
      <w:proofErr w:type="spellStart"/>
      <w:r>
        <w:t>Počet</w:t>
      </w:r>
      <w:proofErr w:type="spellEnd"/>
      <w:r>
        <w:t xml:space="preserve"> </w:t>
      </w:r>
      <w:proofErr w:type="spellStart"/>
      <w:r>
        <w:t>tréninkových</w:t>
      </w:r>
      <w:proofErr w:type="spellEnd"/>
      <w:r>
        <w:t xml:space="preserve"> </w:t>
      </w:r>
      <w:proofErr w:type="spellStart"/>
      <w:r>
        <w:t>skupin</w:t>
      </w:r>
      <w:proofErr w:type="spellEnd"/>
      <w:r>
        <w:t xml:space="preserve"> …………… 5</w:t>
      </w:r>
    </w:p>
    <w:p w14:paraId="7A25D637" w14:textId="77777777" w:rsidR="00A86DEB" w:rsidRDefault="00A86DEB" w:rsidP="00A86DEB">
      <w:proofErr w:type="spellStart"/>
      <w:r>
        <w:t>Plavců</w:t>
      </w:r>
      <w:proofErr w:type="spellEnd"/>
      <w:r>
        <w:t xml:space="preserve"> v </w:t>
      </w:r>
      <w:proofErr w:type="spellStart"/>
      <w:r>
        <w:t>tréninkové</w:t>
      </w:r>
      <w:proofErr w:type="spellEnd"/>
      <w:r>
        <w:t xml:space="preserve"> </w:t>
      </w:r>
      <w:proofErr w:type="spellStart"/>
      <w:r>
        <w:t>skupině</w:t>
      </w:r>
      <w:proofErr w:type="spellEnd"/>
      <w:r>
        <w:t>…………  20</w:t>
      </w:r>
    </w:p>
    <w:p w14:paraId="18980208" w14:textId="017B1869" w:rsidR="00A86DEB" w:rsidRDefault="00283FA1" w:rsidP="00A86DEB">
      <w:proofErr w:type="spellStart"/>
      <w:r>
        <w:t>Počet</w:t>
      </w:r>
      <w:proofErr w:type="spellEnd"/>
      <w:r>
        <w:t xml:space="preserve"> </w:t>
      </w:r>
      <w:proofErr w:type="spellStart"/>
      <w:r>
        <w:t>pla</w:t>
      </w:r>
      <w:r w:rsidR="00A86DEB">
        <w:t>vců</w:t>
      </w:r>
      <w:proofErr w:type="spellEnd"/>
      <w:r w:rsidR="00A86DEB">
        <w:t xml:space="preserve"> </w:t>
      </w:r>
      <w:proofErr w:type="spellStart"/>
      <w:r w:rsidR="00A86DEB">
        <w:t>na</w:t>
      </w:r>
      <w:proofErr w:type="spellEnd"/>
      <w:r w:rsidR="00A86DEB">
        <w:t xml:space="preserve"> 1 </w:t>
      </w:r>
      <w:proofErr w:type="spellStart"/>
      <w:r w:rsidR="0054090D">
        <w:t>krátkou</w:t>
      </w:r>
      <w:proofErr w:type="spellEnd"/>
      <w:r w:rsidR="0054090D">
        <w:t xml:space="preserve"> </w:t>
      </w:r>
      <w:proofErr w:type="spellStart"/>
      <w:r w:rsidR="00A86DEB">
        <w:t>dráhu</w:t>
      </w:r>
      <w:proofErr w:type="spellEnd"/>
      <w:proofErr w:type="gramStart"/>
      <w:r w:rsidR="00A86DEB">
        <w:t xml:space="preserve"> </w:t>
      </w:r>
      <w:r w:rsidR="0054090D">
        <w:t>.</w:t>
      </w:r>
      <w:r w:rsidR="00A86DEB">
        <w:t>.</w:t>
      </w:r>
      <w:proofErr w:type="gramEnd"/>
      <w:r w:rsidR="00A86DEB">
        <w:t xml:space="preserve">… </w:t>
      </w:r>
      <w:del w:id="531" w:author="Zilka, Jan" w:date="2020-03-17T10:44:00Z">
        <w:r w:rsidR="0054090D" w:rsidDel="00E74423">
          <w:delText>6</w:delText>
        </w:r>
      </w:del>
      <w:ins w:id="532" w:author="Zilka, Jan" w:date="2020-03-17T10:44:00Z">
        <w:r w:rsidR="00E74423">
          <w:t xml:space="preserve"> 5</w:t>
        </w:r>
      </w:ins>
    </w:p>
    <w:p w14:paraId="30C53977" w14:textId="7DF08CC6" w:rsidR="00F85700" w:rsidRDefault="00F85700" w:rsidP="00A86DEB">
      <w:pPr>
        <w:rPr>
          <w:ins w:id="533" w:author="Zilka, Jan" w:date="2020-03-17T10:45:00Z"/>
        </w:rPr>
      </w:pPr>
    </w:p>
    <w:p w14:paraId="0FC36CAF" w14:textId="77777777" w:rsidR="00E74423" w:rsidRDefault="00E74423" w:rsidP="00A86DEB">
      <w:pPr>
        <w:rPr>
          <w:ins w:id="534" w:author="Zilka, Jan" w:date="2020-03-17T10:45:00Z"/>
        </w:rPr>
        <w:sectPr w:rsidR="00E74423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7AF01CC3" w14:textId="2CD49E42" w:rsidR="00712B05" w:rsidRDefault="00712B05" w:rsidP="00E74423">
      <w:pPr>
        <w:jc w:val="center"/>
        <w:rPr>
          <w:ins w:id="535" w:author="Zilka, Jan" w:date="2020-03-17T11:20:00Z"/>
        </w:rPr>
      </w:pPr>
      <w:ins w:id="536" w:author="Zilka, Jan" w:date="2020-03-17T11:20:00Z">
        <w:r>
          <w:lastRenderedPageBreak/>
          <w:t>VY</w:t>
        </w:r>
      </w:ins>
      <w:ins w:id="537" w:author="Zilka, Jan" w:date="2020-03-17T11:21:00Z">
        <w:r>
          <w:t>Č</w:t>
        </w:r>
      </w:ins>
      <w:ins w:id="538" w:author="Zilka, Jan" w:date="2020-03-17T11:20:00Z">
        <w:r>
          <w:t xml:space="preserve">ÍSLENÍ </w:t>
        </w:r>
      </w:ins>
      <w:ins w:id="539" w:author="Zilka, Jan" w:date="2020-03-17T11:21:00Z">
        <w:r>
          <w:t>KAPACITNÍCH POTŘEB PLAVECKÉHO KLUBU TJ PROSTĚJOV V SEZÓNĚ 2019-2020</w:t>
        </w:r>
      </w:ins>
    </w:p>
    <w:p w14:paraId="105575DA" w14:textId="57D3CD9A" w:rsidR="00E74423" w:rsidRDefault="00302C7F" w:rsidP="00E74423">
      <w:pPr>
        <w:jc w:val="center"/>
        <w:rPr>
          <w:ins w:id="540" w:author="Zilka, Jan" w:date="2020-03-17T10:47:00Z"/>
        </w:rPr>
      </w:pPr>
      <w:ins w:id="541" w:author="Zilka, Jan" w:date="2020-03-17T12:16:00Z">
        <w:r>
          <w:rPr>
            <w:noProof/>
          </w:rPr>
          <w:drawing>
            <wp:inline distT="0" distB="0" distL="0" distR="0" wp14:anchorId="3766370C" wp14:editId="192971B1">
              <wp:extent cx="8953500" cy="2829595"/>
              <wp:effectExtent l="0" t="0" r="0" b="889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5996" cy="2843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24B90F5" w14:textId="3221AE58" w:rsidR="00E74423" w:rsidRDefault="00302C7F" w:rsidP="00E74423">
      <w:pPr>
        <w:rPr>
          <w:ins w:id="542" w:author="Zilka, Jan" w:date="2020-03-17T11:16:00Z"/>
          <w:lang w:val="cs-CZ"/>
        </w:rPr>
      </w:pPr>
      <w:ins w:id="543" w:author="Zilka, Jan" w:date="2020-03-17T12:19:00Z">
        <w:r>
          <w:rPr>
            <w:noProof/>
            <w:lang w:val="cs-CZ"/>
          </w:rPr>
          <w:drawing>
            <wp:inline distT="0" distB="0" distL="0" distR="0" wp14:anchorId="68F77AEC" wp14:editId="2FA1D840">
              <wp:extent cx="8985137" cy="1743075"/>
              <wp:effectExtent l="0" t="0" r="6985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2932" cy="17445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97928AF" w14:textId="6B494CD0" w:rsidR="00712B05" w:rsidRDefault="00712B05" w:rsidP="00E74423">
      <w:pPr>
        <w:rPr>
          <w:ins w:id="544" w:author="Zilka, Jan" w:date="2020-03-17T11:28:00Z"/>
          <w:lang w:val="cs-CZ"/>
        </w:rPr>
      </w:pPr>
      <w:ins w:id="545" w:author="Zilka, Jan" w:date="2020-03-17T11:17:00Z">
        <w:r>
          <w:rPr>
            <w:lang w:val="cs-CZ"/>
          </w:rPr>
          <w:t>Současné u</w:t>
        </w:r>
      </w:ins>
      <w:ins w:id="546" w:author="Zilka, Jan" w:date="2020-03-17T11:16:00Z">
        <w:r>
          <w:rPr>
            <w:lang w:val="cs-CZ"/>
          </w:rPr>
          <w:t xml:space="preserve">spokojení kapacitních potřeb je na úrovni </w:t>
        </w:r>
      </w:ins>
      <w:ins w:id="547" w:author="Zilka, Jan" w:date="2020-03-17T12:20:00Z">
        <w:r w:rsidR="00302C7F">
          <w:rPr>
            <w:lang w:val="cs-CZ"/>
          </w:rPr>
          <w:t>pouze 25</w:t>
        </w:r>
      </w:ins>
      <w:ins w:id="548" w:author="Zilka, Jan" w:date="2020-03-17T11:16:00Z">
        <w:r>
          <w:rPr>
            <w:lang w:val="cs-CZ"/>
          </w:rPr>
          <w:t xml:space="preserve"> až </w:t>
        </w:r>
      </w:ins>
      <w:ins w:id="549" w:author="Zilka, Jan" w:date="2020-03-17T12:20:00Z">
        <w:r w:rsidR="00302C7F">
          <w:rPr>
            <w:lang w:val="cs-CZ"/>
          </w:rPr>
          <w:t>67</w:t>
        </w:r>
      </w:ins>
      <w:ins w:id="550" w:author="Zilka, Jan" w:date="2020-03-17T11:16:00Z">
        <w:r>
          <w:rPr>
            <w:lang w:val="cs-CZ"/>
          </w:rPr>
          <w:t xml:space="preserve"> </w:t>
        </w:r>
        <w:r>
          <w:t>%</w:t>
        </w:r>
      </w:ins>
      <w:ins w:id="551" w:author="Zilka, Jan" w:date="2020-03-17T11:17:00Z">
        <w:r>
          <w:t>, co</w:t>
        </w:r>
        <w:r>
          <w:rPr>
            <w:lang w:val="cs-CZ"/>
          </w:rPr>
          <w:t xml:space="preserve">ž lze oprávněně považovat za kalamitní stav. </w:t>
        </w:r>
      </w:ins>
    </w:p>
    <w:p w14:paraId="4CAD959F" w14:textId="686DC133" w:rsidR="00366C18" w:rsidRDefault="00366C18" w:rsidP="00E74423">
      <w:pPr>
        <w:rPr>
          <w:ins w:id="552" w:author="Zilka, Jan" w:date="2020-03-17T11:18:00Z"/>
          <w:lang w:val="cs-CZ"/>
        </w:rPr>
      </w:pPr>
      <w:ins w:id="553" w:author="Zilka, Jan" w:date="2020-03-17T11:28:00Z">
        <w:r>
          <w:rPr>
            <w:lang w:val="cs-CZ"/>
          </w:rPr>
          <w:t xml:space="preserve">Pět skupin potřebuje plaveckou kapacitu zdvojnásobit, </w:t>
        </w:r>
      </w:ins>
      <w:ins w:id="554" w:author="Zilka, Jan" w:date="2020-03-17T12:20:00Z">
        <w:r w:rsidR="00302C7F">
          <w:rPr>
            <w:lang w:val="cs-CZ"/>
          </w:rPr>
          <w:t xml:space="preserve">tři </w:t>
        </w:r>
      </w:ins>
      <w:ins w:id="555" w:author="Zilka, Jan" w:date="2020-03-17T11:28:00Z">
        <w:r>
          <w:rPr>
            <w:lang w:val="cs-CZ"/>
          </w:rPr>
          <w:t>ztrojnásobit</w:t>
        </w:r>
      </w:ins>
      <w:ins w:id="556" w:author="Zilka, Jan" w:date="2020-03-17T12:20:00Z">
        <w:r w:rsidR="00302C7F">
          <w:rPr>
            <w:lang w:val="cs-CZ"/>
          </w:rPr>
          <w:t xml:space="preserve"> a j</w:t>
        </w:r>
      </w:ins>
      <w:ins w:id="557" w:author="Zilka, Jan" w:date="2020-03-17T12:21:00Z">
        <w:r w:rsidR="00302C7F">
          <w:rPr>
            <w:lang w:val="cs-CZ"/>
          </w:rPr>
          <w:t>edna zčtyřnásobit</w:t>
        </w:r>
      </w:ins>
      <w:ins w:id="558" w:author="Zilka, Jan" w:date="2020-03-17T11:28:00Z">
        <w:r>
          <w:rPr>
            <w:lang w:val="cs-CZ"/>
          </w:rPr>
          <w:t>.</w:t>
        </w:r>
      </w:ins>
    </w:p>
    <w:p w14:paraId="1B85A465" w14:textId="3AFF5249" w:rsidR="00712B05" w:rsidRPr="00712B05" w:rsidRDefault="00712B05" w:rsidP="00E74423">
      <w:pPr>
        <w:rPr>
          <w:lang w:val="cs-CZ"/>
          <w:rPrChange w:id="559" w:author="Zilka, Jan" w:date="2020-03-17T11:17:00Z">
            <w:rPr/>
          </w:rPrChange>
        </w:rPr>
      </w:pPr>
      <w:ins w:id="560" w:author="Zilka, Jan" w:date="2020-03-17T11:19:00Z">
        <w:r>
          <w:rPr>
            <w:lang w:val="cs-CZ"/>
          </w:rPr>
          <w:t xml:space="preserve">Veřejná poptávka se </w:t>
        </w:r>
      </w:ins>
      <w:ins w:id="561" w:author="Zilka, Jan" w:date="2020-03-17T11:17:00Z">
        <w:r>
          <w:rPr>
            <w:lang w:val="cs-CZ"/>
          </w:rPr>
          <w:t xml:space="preserve">v posledních 10 letech </w:t>
        </w:r>
      </w:ins>
      <w:ins w:id="562" w:author="Zilka, Jan" w:date="2020-03-17T11:19:00Z">
        <w:r>
          <w:rPr>
            <w:lang w:val="cs-CZ"/>
          </w:rPr>
          <w:t xml:space="preserve">zvyšuje. Trend nedostatečnosti se </w:t>
        </w:r>
      </w:ins>
      <w:ins w:id="563" w:author="Zilka, Jan" w:date="2020-03-17T11:17:00Z">
        <w:r>
          <w:rPr>
            <w:lang w:val="cs-CZ"/>
          </w:rPr>
          <w:t>ve snaze neodmítat veř</w:t>
        </w:r>
      </w:ins>
      <w:ins w:id="564" w:author="Zilka, Jan" w:date="2020-03-17T11:18:00Z">
        <w:r>
          <w:rPr>
            <w:lang w:val="cs-CZ"/>
          </w:rPr>
          <w:t>ejnou poptávku ZHORŠUJE.</w:t>
        </w:r>
      </w:ins>
    </w:p>
    <w:sectPr w:rsidR="00712B05" w:rsidRPr="00712B05" w:rsidSect="00E74423">
      <w:pgSz w:w="15840" w:h="12240" w:orient="landscape"/>
      <w:pgMar w:top="1417" w:right="1417" w:bottom="1417" w:left="1417" w:header="720" w:footer="720" w:gutter="0"/>
      <w:cols w:space="720"/>
      <w:docGrid w:linePitch="360"/>
      <w:sectPrChange w:id="565" w:author="Zilka, Jan" w:date="2020-03-17T10:45:00Z">
        <w:sectPr w:rsidR="00712B05" w:rsidRPr="00712B05" w:rsidSect="00E74423">
          <w:pgSz w:w="12240" w:h="15840" w:orient="portrait"/>
          <w:pgMar w:top="1417" w:right="1417" w:bottom="1417" w:left="1417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9F45F" w14:textId="77777777" w:rsidR="00602205" w:rsidRDefault="00602205" w:rsidP="00FC14E4">
      <w:pPr>
        <w:spacing w:after="0" w:line="240" w:lineRule="auto"/>
      </w:pPr>
      <w:r>
        <w:separator/>
      </w:r>
    </w:p>
  </w:endnote>
  <w:endnote w:type="continuationSeparator" w:id="0">
    <w:p w14:paraId="4F363DA7" w14:textId="77777777" w:rsidR="00602205" w:rsidRDefault="00602205" w:rsidP="00FC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C7797" w14:textId="77777777" w:rsidR="00602205" w:rsidRDefault="00602205" w:rsidP="00FC14E4">
      <w:pPr>
        <w:spacing w:after="0" w:line="240" w:lineRule="auto"/>
      </w:pPr>
      <w:r>
        <w:separator/>
      </w:r>
    </w:p>
  </w:footnote>
  <w:footnote w:type="continuationSeparator" w:id="0">
    <w:p w14:paraId="0ECE4051" w14:textId="77777777" w:rsidR="00602205" w:rsidRDefault="00602205" w:rsidP="00FC14E4">
      <w:pPr>
        <w:spacing w:after="0" w:line="240" w:lineRule="auto"/>
      </w:pPr>
      <w:r>
        <w:continuationSeparator/>
      </w:r>
    </w:p>
  </w:footnote>
  <w:footnote w:id="1">
    <w:p w14:paraId="756D61E4" w14:textId="5A276064" w:rsidR="00FC14E4" w:rsidRDefault="00FC14E4" w:rsidP="00FC14E4">
      <w:pPr>
        <w:pStyle w:val="FootnoteText"/>
      </w:pPr>
      <w:r>
        <w:rPr>
          <w:rStyle w:val="FootnoteReference"/>
        </w:rPr>
        <w:footnoteRef/>
      </w:r>
      <w:r>
        <w:t xml:space="preserve"> MATYÁŠEK A., VYSTAVĚL, B. </w:t>
      </w:r>
      <w:proofErr w:type="spellStart"/>
      <w:r w:rsidRPr="00FC14E4">
        <w:rPr>
          <w:i/>
          <w:iCs/>
        </w:rPr>
        <w:t>Plán</w:t>
      </w:r>
      <w:proofErr w:type="spellEnd"/>
      <w:r w:rsidRPr="00FC14E4">
        <w:rPr>
          <w:i/>
          <w:iCs/>
        </w:rPr>
        <w:t xml:space="preserve"> </w:t>
      </w:r>
      <w:proofErr w:type="spellStart"/>
      <w:r w:rsidRPr="00FC14E4">
        <w:rPr>
          <w:i/>
          <w:iCs/>
        </w:rPr>
        <w:t>rozvoje</w:t>
      </w:r>
      <w:proofErr w:type="spellEnd"/>
      <w:r w:rsidRPr="00FC14E4">
        <w:rPr>
          <w:i/>
          <w:iCs/>
        </w:rPr>
        <w:t xml:space="preserve"> </w:t>
      </w:r>
      <w:proofErr w:type="spellStart"/>
      <w:r w:rsidRPr="00FC14E4">
        <w:rPr>
          <w:i/>
          <w:iCs/>
        </w:rPr>
        <w:t>sportu</w:t>
      </w:r>
      <w:proofErr w:type="spellEnd"/>
      <w:r w:rsidRPr="00FC14E4">
        <w:rPr>
          <w:i/>
          <w:iCs/>
        </w:rPr>
        <w:t xml:space="preserve"> </w:t>
      </w:r>
      <w:proofErr w:type="spellStart"/>
      <w:r w:rsidRPr="00FC14E4">
        <w:rPr>
          <w:i/>
          <w:iCs/>
        </w:rPr>
        <w:t>na</w:t>
      </w:r>
      <w:proofErr w:type="spellEnd"/>
      <w:r w:rsidRPr="00FC14E4">
        <w:rPr>
          <w:i/>
          <w:iCs/>
        </w:rPr>
        <w:t xml:space="preserve"> </w:t>
      </w:r>
      <w:proofErr w:type="spellStart"/>
      <w:r w:rsidRPr="00FC14E4">
        <w:rPr>
          <w:i/>
          <w:iCs/>
        </w:rPr>
        <w:t>období</w:t>
      </w:r>
      <w:proofErr w:type="spellEnd"/>
      <w:r>
        <w:rPr>
          <w:i/>
          <w:iCs/>
        </w:rPr>
        <w:t xml:space="preserve"> </w:t>
      </w:r>
      <w:r w:rsidRPr="00FC14E4">
        <w:rPr>
          <w:i/>
          <w:iCs/>
        </w:rPr>
        <w:t>2018 – 2022</w:t>
      </w:r>
      <w:r>
        <w:rPr>
          <w:i/>
          <w:iCs/>
        </w:rPr>
        <w:t xml:space="preserve">. </w:t>
      </w:r>
      <w:proofErr w:type="spellStart"/>
      <w:r w:rsidRPr="00FC14E4">
        <w:t>Materiál</w:t>
      </w:r>
      <w:proofErr w:type="spellEnd"/>
      <w:r w:rsidRPr="00FC14E4">
        <w:t xml:space="preserve"> pro </w:t>
      </w:r>
      <w:proofErr w:type="spellStart"/>
      <w:r w:rsidRPr="00FC14E4">
        <w:t>jednání</w:t>
      </w:r>
      <w:proofErr w:type="spellEnd"/>
      <w:r w:rsidRPr="00FC14E4">
        <w:t xml:space="preserve"> </w:t>
      </w:r>
      <w:proofErr w:type="spellStart"/>
      <w:r w:rsidRPr="00FC14E4">
        <w:t>zastupitelstva</w:t>
      </w:r>
      <w:proofErr w:type="spellEnd"/>
      <w:r w:rsidRPr="00FC14E4">
        <w:t xml:space="preserve"> </w:t>
      </w:r>
      <w:proofErr w:type="spellStart"/>
      <w:r w:rsidRPr="00FC14E4">
        <w:t>města</w:t>
      </w:r>
      <w:proofErr w:type="spellEnd"/>
      <w:r w:rsidRPr="00FC14E4">
        <w:t xml:space="preserve"> </w:t>
      </w:r>
      <w:proofErr w:type="spellStart"/>
      <w:r w:rsidRPr="00FC14E4">
        <w:t>Prostějova</w:t>
      </w:r>
      <w:proofErr w:type="spellEnd"/>
      <w:r>
        <w:t xml:space="preserve"> </w:t>
      </w:r>
      <w:proofErr w:type="spellStart"/>
      <w:r w:rsidR="00256D21">
        <w:t>dne</w:t>
      </w:r>
      <w:proofErr w:type="spellEnd"/>
      <w:r w:rsidR="00256D21">
        <w:t xml:space="preserve"> </w:t>
      </w:r>
      <w:r>
        <w:t xml:space="preserve">27. 8. 2018. </w:t>
      </w:r>
    </w:p>
    <w:p w14:paraId="6342B347" w14:textId="49C0FE50" w:rsidR="00FC14E4" w:rsidRPr="00FC14E4" w:rsidRDefault="00FC14E4" w:rsidP="00FC14E4">
      <w:pPr>
        <w:pStyle w:val="FootnoteText"/>
        <w:rPr>
          <w:lang w:val="cs-CZ"/>
        </w:rPr>
      </w:pPr>
      <w:proofErr w:type="spellStart"/>
      <w:r>
        <w:t>Dostupné</w:t>
      </w:r>
      <w:proofErr w:type="spellEnd"/>
      <w:r>
        <w:t xml:space="preserve"> z: h</w:t>
      </w:r>
      <w:r w:rsidRPr="00FC14E4">
        <w:t>ttp://mapy.mestopv.cz/soubory/materialy%20do%20zastupitelstva/2018/27.8.2018/</w:t>
      </w:r>
    </w:p>
  </w:footnote>
  <w:footnote w:id="2">
    <w:p w14:paraId="5174D689" w14:textId="45F5CDBA" w:rsidR="00F6678A" w:rsidRPr="00F6678A" w:rsidRDefault="00F6678A" w:rsidP="00F6678A">
      <w:pPr>
        <w:pStyle w:val="FootnoteText"/>
        <w:rPr>
          <w:i/>
          <w:iCs/>
          <w:lang w:val="cs-CZ"/>
        </w:rPr>
      </w:pPr>
      <w:r>
        <w:rPr>
          <w:rStyle w:val="FootnoteReference"/>
        </w:rPr>
        <w:footnoteRef/>
      </w:r>
      <w:r w:rsidRPr="00F6678A">
        <w:rPr>
          <w:lang w:val="cs-CZ"/>
        </w:rPr>
        <w:t xml:space="preserve"> </w:t>
      </w:r>
      <w:r>
        <w:rPr>
          <w:lang w:val="cs-CZ"/>
        </w:rPr>
        <w:t xml:space="preserve">ZHÁNĚL, J. </w:t>
      </w:r>
      <w:r w:rsidRPr="00F6678A">
        <w:rPr>
          <w:i/>
          <w:iCs/>
          <w:lang w:val="cs-CZ"/>
        </w:rPr>
        <w:t>Plán rozvoje sportu</w:t>
      </w:r>
      <w:r>
        <w:rPr>
          <w:i/>
          <w:iCs/>
          <w:lang w:val="cs-CZ"/>
        </w:rPr>
        <w:t xml:space="preserve"> </w:t>
      </w:r>
      <w:r w:rsidRPr="00F6678A">
        <w:rPr>
          <w:i/>
          <w:iCs/>
          <w:lang w:val="cs-CZ"/>
        </w:rPr>
        <w:t>v Prostějově na roky</w:t>
      </w:r>
      <w:r>
        <w:rPr>
          <w:i/>
          <w:iCs/>
          <w:lang w:val="cs-CZ"/>
        </w:rPr>
        <w:t xml:space="preserve"> </w:t>
      </w:r>
      <w:r w:rsidRPr="00F6678A">
        <w:rPr>
          <w:i/>
          <w:iCs/>
          <w:lang w:val="cs-CZ"/>
        </w:rPr>
        <w:t>2018–2022</w:t>
      </w:r>
      <w:r>
        <w:rPr>
          <w:i/>
          <w:iCs/>
          <w:lang w:val="cs-CZ"/>
        </w:rPr>
        <w:t xml:space="preserve">. </w:t>
      </w:r>
      <w:r w:rsidRPr="00F6678A">
        <w:rPr>
          <w:lang w:val="cs-CZ"/>
        </w:rPr>
        <w:t>Materiál pro jednání zastupitelstva města Prostějova dne 27. 8. 2018.dostupné tamtéž (zip)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73652"/>
    <w:multiLevelType w:val="hybridMultilevel"/>
    <w:tmpl w:val="1838A3F0"/>
    <w:lvl w:ilvl="0" w:tplc="83E464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ilka, Jan">
    <w15:presenceInfo w15:providerId="AD" w15:userId="S-1-5-21-3588447096-1463914-869570945-3994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57E"/>
    <w:rsid w:val="000E405E"/>
    <w:rsid w:val="000F01BB"/>
    <w:rsid w:val="0014201A"/>
    <w:rsid w:val="00172B68"/>
    <w:rsid w:val="001A1577"/>
    <w:rsid w:val="00256D21"/>
    <w:rsid w:val="00273C27"/>
    <w:rsid w:val="00283FA1"/>
    <w:rsid w:val="002A157E"/>
    <w:rsid w:val="00302C7F"/>
    <w:rsid w:val="00366C18"/>
    <w:rsid w:val="00397266"/>
    <w:rsid w:val="0054090D"/>
    <w:rsid w:val="005906B8"/>
    <w:rsid w:val="005D4F80"/>
    <w:rsid w:val="005D5E1F"/>
    <w:rsid w:val="00602205"/>
    <w:rsid w:val="00607495"/>
    <w:rsid w:val="00712B05"/>
    <w:rsid w:val="008263A5"/>
    <w:rsid w:val="00A86DEB"/>
    <w:rsid w:val="00B556BF"/>
    <w:rsid w:val="00BB746E"/>
    <w:rsid w:val="00BF5AD0"/>
    <w:rsid w:val="00C10BDA"/>
    <w:rsid w:val="00C3272A"/>
    <w:rsid w:val="00D21954"/>
    <w:rsid w:val="00D93871"/>
    <w:rsid w:val="00E15EEC"/>
    <w:rsid w:val="00E63237"/>
    <w:rsid w:val="00E74423"/>
    <w:rsid w:val="00F6678A"/>
    <w:rsid w:val="00F671F8"/>
    <w:rsid w:val="00F85700"/>
    <w:rsid w:val="00FA39C6"/>
    <w:rsid w:val="00FB665B"/>
    <w:rsid w:val="00FC14E4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407A"/>
  <w15:chartTrackingRefBased/>
  <w15:docId w15:val="{4B79B2EF-8180-4AB9-92E3-CE0C5BB8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5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1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72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6D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5EE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14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14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14E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zilka/plavecky-stadion-prostejov/blob/master/src/FINA_RULES/2017_2021_facilities_01102019_full_medium_ad.pd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znamskol.cz/zakladni-skoly/olomoucky-kraj/prostejov/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vysledky.czechswimming.cz/souteze?year=20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ysledky.czechswimming.cz/souteze?query=prost%C4%9Bjov&amp;year=20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CC919-FB22-4BAF-9707-B89C31DF2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1372</Words>
  <Characters>7822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Zilka, Jan</dc:creator>
  <cp:keywords/>
  <dc:description/>
  <cp:lastModifiedBy>Zilka, Jan</cp:lastModifiedBy>
  <cp:revision>3</cp:revision>
  <dcterms:created xsi:type="dcterms:W3CDTF">2020-03-17T10:28:00Z</dcterms:created>
  <dcterms:modified xsi:type="dcterms:W3CDTF">2020-03-17T12:07:00Z</dcterms:modified>
</cp:coreProperties>
</file>